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1C0EA" w14:textId="166F3578" w:rsidR="00AC4654" w:rsidRDefault="00AC4654" w:rsidP="001C5127">
      <w:pPr>
        <w:jc w:val="center"/>
        <w:rPr>
          <w:b/>
          <w:bCs/>
          <w:color w:val="000000" w:themeColor="text1"/>
          <w:sz w:val="40"/>
          <w:szCs w:val="40"/>
        </w:rPr>
      </w:pPr>
      <w:r>
        <w:rPr>
          <w:b/>
          <w:bCs/>
          <w:color w:val="000000" w:themeColor="text1"/>
          <w:sz w:val="40"/>
          <w:szCs w:val="40"/>
        </w:rPr>
        <w:t>Tartalomjegyzék</w:t>
      </w:r>
    </w:p>
    <w:p w14:paraId="25D3798E" w14:textId="704729FA" w:rsidR="009E6E3E" w:rsidRDefault="005057D6" w:rsidP="00AC4654">
      <w:pPr>
        <w:rPr>
          <w:b/>
          <w:bCs/>
          <w:color w:val="000000" w:themeColor="text1"/>
          <w:sz w:val="32"/>
          <w:szCs w:val="32"/>
        </w:rPr>
      </w:pPr>
      <w:r>
        <w:rPr>
          <w:b/>
          <w:bCs/>
          <w:color w:val="000000" w:themeColor="text1"/>
          <w:sz w:val="32"/>
          <w:szCs w:val="32"/>
        </w:rPr>
        <w:t>Tartalomjegyzék</w:t>
      </w:r>
      <w:r w:rsidR="00AC4654" w:rsidRPr="00AC4654">
        <w:rPr>
          <w:b/>
          <w:bCs/>
          <w:color w:val="000000" w:themeColor="text1"/>
          <w:sz w:val="32"/>
          <w:szCs w:val="32"/>
        </w:rPr>
        <w:t>……………………</w:t>
      </w:r>
      <w:r>
        <w:rPr>
          <w:b/>
          <w:bCs/>
          <w:color w:val="000000" w:themeColor="text1"/>
          <w:sz w:val="32"/>
          <w:szCs w:val="32"/>
        </w:rPr>
        <w:t>.</w:t>
      </w:r>
      <w:r w:rsidR="00AC4654">
        <w:rPr>
          <w:b/>
          <w:bCs/>
          <w:color w:val="000000" w:themeColor="text1"/>
          <w:sz w:val="32"/>
          <w:szCs w:val="32"/>
        </w:rPr>
        <w:t>…………………………………</w:t>
      </w:r>
      <w:r w:rsidR="009E6E3E">
        <w:rPr>
          <w:b/>
          <w:bCs/>
          <w:color w:val="000000" w:themeColor="text1"/>
          <w:sz w:val="32"/>
          <w:szCs w:val="32"/>
        </w:rPr>
        <w:t>..</w:t>
      </w:r>
      <w:r>
        <w:rPr>
          <w:b/>
          <w:bCs/>
          <w:color w:val="000000" w:themeColor="text1"/>
          <w:sz w:val="32"/>
          <w:szCs w:val="32"/>
        </w:rPr>
        <w:t>1</w:t>
      </w:r>
    </w:p>
    <w:p w14:paraId="137D074E" w14:textId="114F5585" w:rsidR="005553D7" w:rsidRDefault="005553D7" w:rsidP="00AC4654">
      <w:pPr>
        <w:rPr>
          <w:b/>
          <w:bCs/>
          <w:color w:val="000000" w:themeColor="text1"/>
          <w:sz w:val="32"/>
          <w:szCs w:val="32"/>
        </w:rPr>
      </w:pPr>
      <w:r>
        <w:rPr>
          <w:b/>
          <w:bCs/>
          <w:color w:val="000000" w:themeColor="text1"/>
          <w:sz w:val="32"/>
          <w:szCs w:val="32"/>
        </w:rPr>
        <w:t>Tartalomjegyzék</w:t>
      </w:r>
      <w:r w:rsidRPr="00AC4654">
        <w:rPr>
          <w:b/>
          <w:bCs/>
          <w:color w:val="000000" w:themeColor="text1"/>
          <w:sz w:val="32"/>
          <w:szCs w:val="32"/>
        </w:rPr>
        <w:t>……………………</w:t>
      </w:r>
      <w:r>
        <w:rPr>
          <w:b/>
          <w:bCs/>
          <w:color w:val="000000" w:themeColor="text1"/>
          <w:sz w:val="32"/>
          <w:szCs w:val="32"/>
        </w:rPr>
        <w:t>.…………………………………..2</w:t>
      </w:r>
    </w:p>
    <w:p w14:paraId="791B7D32" w14:textId="021C7C6D" w:rsidR="009E6E3E" w:rsidRPr="00AC4654" w:rsidRDefault="005057D6" w:rsidP="009E6E3E">
      <w:pPr>
        <w:rPr>
          <w:b/>
          <w:bCs/>
          <w:color w:val="000000" w:themeColor="text1"/>
          <w:sz w:val="32"/>
          <w:szCs w:val="32"/>
        </w:rPr>
      </w:pPr>
      <w:r>
        <w:rPr>
          <w:b/>
          <w:bCs/>
          <w:color w:val="000000" w:themeColor="text1"/>
          <w:sz w:val="32"/>
          <w:szCs w:val="32"/>
        </w:rPr>
        <w:t>HTML</w:t>
      </w:r>
      <w:r w:rsidR="009E6E3E" w:rsidRPr="00AC4654">
        <w:rPr>
          <w:b/>
          <w:bCs/>
          <w:color w:val="000000" w:themeColor="text1"/>
          <w:sz w:val="32"/>
          <w:szCs w:val="32"/>
        </w:rPr>
        <w:t>…………………………</w:t>
      </w:r>
      <w:r w:rsidR="009E6E3E">
        <w:rPr>
          <w:b/>
          <w:bCs/>
          <w:color w:val="000000" w:themeColor="text1"/>
          <w:sz w:val="32"/>
          <w:szCs w:val="32"/>
        </w:rPr>
        <w:t>……………………………………………</w:t>
      </w:r>
      <w:r>
        <w:rPr>
          <w:b/>
          <w:bCs/>
          <w:color w:val="000000" w:themeColor="text1"/>
          <w:sz w:val="32"/>
          <w:szCs w:val="32"/>
        </w:rPr>
        <w:t>..3</w:t>
      </w:r>
    </w:p>
    <w:p w14:paraId="2E9ED7B5" w14:textId="5D2013ED" w:rsidR="009E6E3E" w:rsidRPr="00AC4654" w:rsidRDefault="00AD1124" w:rsidP="009E6E3E">
      <w:pPr>
        <w:rPr>
          <w:b/>
          <w:bCs/>
          <w:color w:val="000000" w:themeColor="text1"/>
          <w:sz w:val="32"/>
          <w:szCs w:val="32"/>
        </w:rPr>
      </w:pPr>
      <w:r>
        <w:rPr>
          <w:b/>
          <w:bCs/>
          <w:color w:val="000000" w:themeColor="text1"/>
          <w:sz w:val="32"/>
          <w:szCs w:val="32"/>
        </w:rPr>
        <w:t>CSS</w:t>
      </w:r>
      <w:r w:rsidR="009E6E3E" w:rsidRPr="00AC4654">
        <w:rPr>
          <w:b/>
          <w:bCs/>
          <w:color w:val="000000" w:themeColor="text1"/>
          <w:sz w:val="32"/>
          <w:szCs w:val="32"/>
        </w:rPr>
        <w:t>…………………………</w:t>
      </w:r>
      <w:r w:rsidR="009E6E3E">
        <w:rPr>
          <w:b/>
          <w:bCs/>
          <w:color w:val="000000" w:themeColor="text1"/>
          <w:sz w:val="32"/>
          <w:szCs w:val="32"/>
        </w:rPr>
        <w:t>……………………………………………</w:t>
      </w:r>
      <w:r>
        <w:rPr>
          <w:b/>
          <w:bCs/>
          <w:color w:val="000000" w:themeColor="text1"/>
          <w:sz w:val="32"/>
          <w:szCs w:val="32"/>
        </w:rPr>
        <w:t>….4</w:t>
      </w:r>
    </w:p>
    <w:p w14:paraId="1EC60E00" w14:textId="0106FAD1" w:rsidR="009E6E3E" w:rsidRPr="00AC4654" w:rsidRDefault="00AD1124" w:rsidP="009E6E3E">
      <w:pPr>
        <w:rPr>
          <w:b/>
          <w:bCs/>
          <w:color w:val="000000" w:themeColor="text1"/>
          <w:sz w:val="32"/>
          <w:szCs w:val="32"/>
        </w:rPr>
      </w:pPr>
      <w:r>
        <w:rPr>
          <w:b/>
          <w:bCs/>
          <w:color w:val="000000" w:themeColor="text1"/>
          <w:sz w:val="32"/>
          <w:szCs w:val="32"/>
        </w:rPr>
        <w:t>Javascript</w:t>
      </w:r>
      <w:r w:rsidR="009E6E3E" w:rsidRPr="00AC4654">
        <w:rPr>
          <w:b/>
          <w:bCs/>
          <w:color w:val="000000" w:themeColor="text1"/>
          <w:sz w:val="32"/>
          <w:szCs w:val="32"/>
        </w:rPr>
        <w:t>…………………………</w:t>
      </w:r>
      <w:r w:rsidR="009E6E3E">
        <w:rPr>
          <w:b/>
          <w:bCs/>
          <w:color w:val="000000" w:themeColor="text1"/>
          <w:sz w:val="32"/>
          <w:szCs w:val="32"/>
        </w:rPr>
        <w:t>……………………………………</w:t>
      </w:r>
      <w:r>
        <w:rPr>
          <w:b/>
          <w:bCs/>
          <w:color w:val="000000" w:themeColor="text1"/>
          <w:sz w:val="32"/>
          <w:szCs w:val="32"/>
        </w:rPr>
        <w:t>.</w:t>
      </w:r>
      <w:r w:rsidR="009E6E3E">
        <w:rPr>
          <w:b/>
          <w:bCs/>
          <w:color w:val="000000" w:themeColor="text1"/>
          <w:sz w:val="32"/>
          <w:szCs w:val="32"/>
        </w:rPr>
        <w:t>…</w:t>
      </w:r>
      <w:r>
        <w:rPr>
          <w:b/>
          <w:bCs/>
          <w:color w:val="000000" w:themeColor="text1"/>
          <w:sz w:val="32"/>
          <w:szCs w:val="32"/>
        </w:rPr>
        <w:t>5</w:t>
      </w:r>
    </w:p>
    <w:p w14:paraId="2F13E846" w14:textId="320DB8F8" w:rsidR="009E6E3E" w:rsidRPr="00AC4654" w:rsidRDefault="00C45EE7" w:rsidP="009E6E3E">
      <w:pPr>
        <w:rPr>
          <w:b/>
          <w:bCs/>
          <w:color w:val="000000" w:themeColor="text1"/>
          <w:sz w:val="32"/>
          <w:szCs w:val="32"/>
        </w:rPr>
      </w:pPr>
      <w:r>
        <w:rPr>
          <w:b/>
          <w:bCs/>
          <w:color w:val="000000" w:themeColor="text1"/>
          <w:sz w:val="32"/>
          <w:szCs w:val="32"/>
        </w:rPr>
        <w:t>React…………………</w:t>
      </w:r>
      <w:r w:rsidR="009E6E3E" w:rsidRPr="00AC4654">
        <w:rPr>
          <w:b/>
          <w:bCs/>
          <w:color w:val="000000" w:themeColor="text1"/>
          <w:sz w:val="32"/>
          <w:szCs w:val="32"/>
        </w:rPr>
        <w:t>……………………</w:t>
      </w:r>
      <w:r w:rsidR="00AD1124">
        <w:rPr>
          <w:b/>
          <w:bCs/>
          <w:color w:val="000000" w:themeColor="text1"/>
          <w:sz w:val="32"/>
          <w:szCs w:val="32"/>
        </w:rPr>
        <w:t>..</w:t>
      </w:r>
      <w:r w:rsidR="009E6E3E">
        <w:rPr>
          <w:b/>
          <w:bCs/>
          <w:color w:val="000000" w:themeColor="text1"/>
          <w:sz w:val="32"/>
          <w:szCs w:val="32"/>
        </w:rPr>
        <w:t>………………………………</w:t>
      </w:r>
      <w:r w:rsidR="00AD1124">
        <w:rPr>
          <w:b/>
          <w:bCs/>
          <w:color w:val="000000" w:themeColor="text1"/>
          <w:sz w:val="32"/>
          <w:szCs w:val="32"/>
        </w:rPr>
        <w:t>6</w:t>
      </w:r>
    </w:p>
    <w:p w14:paraId="29C289D7" w14:textId="7DD940D7" w:rsidR="009E6E3E" w:rsidRPr="00AC4654" w:rsidRDefault="00C45EE7" w:rsidP="009E6E3E">
      <w:pPr>
        <w:rPr>
          <w:b/>
          <w:bCs/>
          <w:color w:val="000000" w:themeColor="text1"/>
          <w:sz w:val="32"/>
          <w:szCs w:val="32"/>
        </w:rPr>
      </w:pPr>
      <w:r>
        <w:rPr>
          <w:b/>
          <w:bCs/>
          <w:color w:val="000000" w:themeColor="text1"/>
          <w:sz w:val="32"/>
          <w:szCs w:val="32"/>
        </w:rPr>
        <w:t>React működés</w:t>
      </w:r>
      <w:r w:rsidR="009E6E3E" w:rsidRPr="00AC4654">
        <w:rPr>
          <w:b/>
          <w:bCs/>
          <w:color w:val="000000" w:themeColor="text1"/>
          <w:sz w:val="32"/>
          <w:szCs w:val="32"/>
        </w:rPr>
        <w:t>………………………</w:t>
      </w:r>
      <w:r>
        <w:rPr>
          <w:b/>
          <w:bCs/>
          <w:color w:val="000000" w:themeColor="text1"/>
          <w:sz w:val="32"/>
          <w:szCs w:val="32"/>
        </w:rPr>
        <w:t>..</w:t>
      </w:r>
      <w:r w:rsidR="009E6E3E">
        <w:rPr>
          <w:b/>
          <w:bCs/>
          <w:color w:val="000000" w:themeColor="text1"/>
          <w:sz w:val="32"/>
          <w:szCs w:val="32"/>
        </w:rPr>
        <w:t>………………………………</w:t>
      </w:r>
      <w:r>
        <w:rPr>
          <w:b/>
          <w:bCs/>
          <w:color w:val="000000" w:themeColor="text1"/>
          <w:sz w:val="32"/>
          <w:szCs w:val="32"/>
        </w:rPr>
        <w:t>..7</w:t>
      </w:r>
    </w:p>
    <w:p w14:paraId="272ED0BA" w14:textId="0E0FDAED" w:rsidR="009E6E3E" w:rsidRPr="00AC4654" w:rsidRDefault="00C45EE7" w:rsidP="009E6E3E">
      <w:pPr>
        <w:rPr>
          <w:b/>
          <w:bCs/>
          <w:color w:val="000000" w:themeColor="text1"/>
          <w:sz w:val="32"/>
          <w:szCs w:val="32"/>
        </w:rPr>
      </w:pPr>
      <w:r>
        <w:rPr>
          <w:b/>
          <w:bCs/>
          <w:color w:val="000000" w:themeColor="text1"/>
          <w:sz w:val="32"/>
          <w:szCs w:val="32"/>
        </w:rPr>
        <w:t>Bootstrap</w:t>
      </w:r>
      <w:r w:rsidR="009E6E3E" w:rsidRPr="00AC4654">
        <w:rPr>
          <w:b/>
          <w:bCs/>
          <w:color w:val="000000" w:themeColor="text1"/>
          <w:sz w:val="32"/>
          <w:szCs w:val="32"/>
        </w:rPr>
        <w:t>……………</w:t>
      </w:r>
      <w:r>
        <w:rPr>
          <w:b/>
          <w:bCs/>
          <w:color w:val="000000" w:themeColor="text1"/>
          <w:sz w:val="32"/>
          <w:szCs w:val="32"/>
        </w:rPr>
        <w:t>.</w:t>
      </w:r>
      <w:r w:rsidR="009E6E3E" w:rsidRPr="00AC4654">
        <w:rPr>
          <w:b/>
          <w:bCs/>
          <w:color w:val="000000" w:themeColor="text1"/>
          <w:sz w:val="32"/>
          <w:szCs w:val="32"/>
        </w:rPr>
        <w:t>………</w:t>
      </w:r>
      <w:r w:rsidR="009E6E3E">
        <w:rPr>
          <w:b/>
          <w:bCs/>
          <w:color w:val="000000" w:themeColor="text1"/>
          <w:sz w:val="32"/>
          <w:szCs w:val="32"/>
        </w:rPr>
        <w:t>……………………………………………</w:t>
      </w:r>
      <w:r>
        <w:rPr>
          <w:b/>
          <w:bCs/>
          <w:color w:val="000000" w:themeColor="text1"/>
          <w:sz w:val="32"/>
          <w:szCs w:val="32"/>
        </w:rPr>
        <w:t>8</w:t>
      </w:r>
    </w:p>
    <w:p w14:paraId="4A0A3E52" w14:textId="7AF46EE6" w:rsidR="009E6E3E" w:rsidRPr="00AC4654" w:rsidRDefault="00C45EE7" w:rsidP="009E6E3E">
      <w:pPr>
        <w:rPr>
          <w:b/>
          <w:bCs/>
          <w:color w:val="000000" w:themeColor="text1"/>
          <w:sz w:val="32"/>
          <w:szCs w:val="32"/>
        </w:rPr>
      </w:pPr>
      <w:r>
        <w:rPr>
          <w:b/>
          <w:bCs/>
          <w:color w:val="000000" w:themeColor="text1"/>
          <w:sz w:val="32"/>
          <w:szCs w:val="32"/>
        </w:rPr>
        <w:t>Lakásfoglaló oldal</w:t>
      </w:r>
      <w:r w:rsidR="009E6E3E" w:rsidRPr="00AC4654">
        <w:rPr>
          <w:b/>
          <w:bCs/>
          <w:color w:val="000000" w:themeColor="text1"/>
          <w:sz w:val="32"/>
          <w:szCs w:val="32"/>
        </w:rPr>
        <w:t>…………</w:t>
      </w:r>
      <w:r w:rsidR="009E6E3E">
        <w:rPr>
          <w:b/>
          <w:bCs/>
          <w:color w:val="000000" w:themeColor="text1"/>
          <w:sz w:val="32"/>
          <w:szCs w:val="32"/>
        </w:rPr>
        <w:t>…</w:t>
      </w:r>
      <w:r>
        <w:rPr>
          <w:b/>
          <w:bCs/>
          <w:color w:val="000000" w:themeColor="text1"/>
          <w:sz w:val="32"/>
          <w:szCs w:val="32"/>
        </w:rPr>
        <w:t>..</w:t>
      </w:r>
      <w:r w:rsidR="009E6E3E">
        <w:rPr>
          <w:b/>
          <w:bCs/>
          <w:color w:val="000000" w:themeColor="text1"/>
          <w:sz w:val="32"/>
          <w:szCs w:val="32"/>
        </w:rPr>
        <w:t>………………………………………</w:t>
      </w:r>
      <w:r>
        <w:rPr>
          <w:b/>
          <w:bCs/>
          <w:color w:val="000000" w:themeColor="text1"/>
          <w:sz w:val="32"/>
          <w:szCs w:val="32"/>
        </w:rPr>
        <w:t>9</w:t>
      </w:r>
    </w:p>
    <w:p w14:paraId="0605A5F6" w14:textId="4B7A185A" w:rsidR="009E6E3E" w:rsidRPr="00AC4654" w:rsidRDefault="00C45EE7" w:rsidP="009E6E3E">
      <w:pPr>
        <w:rPr>
          <w:b/>
          <w:bCs/>
          <w:color w:val="000000" w:themeColor="text1"/>
          <w:sz w:val="32"/>
          <w:szCs w:val="32"/>
        </w:rPr>
      </w:pPr>
      <w:r>
        <w:rPr>
          <w:b/>
          <w:bCs/>
          <w:color w:val="000000" w:themeColor="text1"/>
          <w:sz w:val="32"/>
          <w:szCs w:val="32"/>
        </w:rPr>
        <w:t>Források</w:t>
      </w:r>
      <w:r w:rsidR="009E6E3E" w:rsidRPr="00AC4654">
        <w:rPr>
          <w:b/>
          <w:bCs/>
          <w:color w:val="000000" w:themeColor="text1"/>
          <w:sz w:val="32"/>
          <w:szCs w:val="32"/>
        </w:rPr>
        <w:t>…………………………</w:t>
      </w:r>
      <w:r w:rsidR="009E6E3E">
        <w:rPr>
          <w:b/>
          <w:bCs/>
          <w:color w:val="000000" w:themeColor="text1"/>
          <w:sz w:val="32"/>
          <w:szCs w:val="32"/>
        </w:rPr>
        <w:t>…………………………………………1</w:t>
      </w:r>
      <w:r>
        <w:rPr>
          <w:b/>
          <w:bCs/>
          <w:color w:val="000000" w:themeColor="text1"/>
          <w:sz w:val="32"/>
          <w:szCs w:val="32"/>
        </w:rPr>
        <w:t>1</w:t>
      </w:r>
    </w:p>
    <w:p w14:paraId="21BC7D80"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572754A4"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1AE6F9D0"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2A0A590F"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6A076CA3"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39DFA167"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533FAD61"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4CEB4E96"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7A329CFE"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02BDA793"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40D26A13"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633C332B"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37058BED" w14:textId="7DA142E3" w:rsidR="00443F76" w:rsidRPr="00443F76" w:rsidRDefault="00443F76" w:rsidP="00443F76">
      <w:pPr>
        <w:jc w:val="center"/>
        <w:rPr>
          <w:b/>
          <w:bCs/>
          <w:color w:val="000000" w:themeColor="text1"/>
          <w:sz w:val="40"/>
          <w:szCs w:val="40"/>
        </w:rPr>
      </w:pPr>
      <w:r>
        <w:rPr>
          <w:b/>
          <w:bCs/>
          <w:color w:val="000000" w:themeColor="text1"/>
          <w:sz w:val="40"/>
          <w:szCs w:val="40"/>
        </w:rPr>
        <w:lastRenderedPageBreak/>
        <w:t>Tartalomjegyzék</w:t>
      </w:r>
    </w:p>
    <w:p w14:paraId="1783E86B" w14:textId="57F0414A"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3A7804A6"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29571B7D"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0DC65352"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0C771A27"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503307D5"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50C06306"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7FA3C58D"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48DEB366" w14:textId="77777777" w:rsidR="009E6E3E" w:rsidRPr="00AC4654" w:rsidRDefault="009E6E3E" w:rsidP="009E6E3E">
      <w:pPr>
        <w:rPr>
          <w:b/>
          <w:bCs/>
          <w:color w:val="000000" w:themeColor="text1"/>
          <w:sz w:val="32"/>
          <w:szCs w:val="32"/>
        </w:rPr>
      </w:pPr>
      <w:r w:rsidRPr="00AC4654">
        <w:rPr>
          <w:b/>
          <w:bCs/>
          <w:color w:val="000000" w:themeColor="text1"/>
          <w:sz w:val="32"/>
          <w:szCs w:val="32"/>
        </w:rPr>
        <w:t>Valami…………………………</w:t>
      </w:r>
      <w:r>
        <w:rPr>
          <w:b/>
          <w:bCs/>
          <w:color w:val="000000" w:themeColor="text1"/>
          <w:sz w:val="32"/>
          <w:szCs w:val="32"/>
        </w:rPr>
        <w:t>……………………………………………1</w:t>
      </w:r>
    </w:p>
    <w:p w14:paraId="5282A5B2" w14:textId="77777777" w:rsidR="009E6E3E" w:rsidRPr="00AC4654" w:rsidRDefault="009E6E3E" w:rsidP="00AC4654">
      <w:pPr>
        <w:rPr>
          <w:b/>
          <w:bCs/>
          <w:color w:val="000000" w:themeColor="text1"/>
          <w:sz w:val="32"/>
          <w:szCs w:val="32"/>
        </w:rPr>
      </w:pPr>
    </w:p>
    <w:p w14:paraId="261F76D2" w14:textId="69706952" w:rsidR="001C5127" w:rsidRDefault="001C5127" w:rsidP="009E6E3E">
      <w:pPr>
        <w:tabs>
          <w:tab w:val="center" w:pos="4536"/>
          <w:tab w:val="left" w:pos="7848"/>
        </w:tabs>
        <w:rPr>
          <w:b/>
          <w:bCs/>
          <w:i/>
          <w:iCs/>
          <w:color w:val="000000" w:themeColor="text1"/>
          <w:sz w:val="40"/>
          <w:szCs w:val="40"/>
        </w:rPr>
      </w:pPr>
    </w:p>
    <w:p w14:paraId="71EED812" w14:textId="77777777" w:rsidR="009E6E3E" w:rsidRDefault="009E6E3E" w:rsidP="009E6E3E">
      <w:pPr>
        <w:tabs>
          <w:tab w:val="center" w:pos="4536"/>
          <w:tab w:val="left" w:pos="7848"/>
        </w:tabs>
        <w:rPr>
          <w:b/>
          <w:bCs/>
          <w:i/>
          <w:iCs/>
          <w:color w:val="000000" w:themeColor="text1"/>
          <w:sz w:val="40"/>
          <w:szCs w:val="40"/>
        </w:rPr>
      </w:pPr>
    </w:p>
    <w:p w14:paraId="32E473D4" w14:textId="77777777" w:rsidR="009E6E3E" w:rsidRDefault="009E6E3E" w:rsidP="009E6E3E">
      <w:pPr>
        <w:tabs>
          <w:tab w:val="center" w:pos="4536"/>
          <w:tab w:val="left" w:pos="7848"/>
        </w:tabs>
        <w:rPr>
          <w:b/>
          <w:bCs/>
          <w:i/>
          <w:iCs/>
          <w:color w:val="000000" w:themeColor="text1"/>
          <w:sz w:val="40"/>
          <w:szCs w:val="40"/>
        </w:rPr>
      </w:pPr>
    </w:p>
    <w:p w14:paraId="02E32DD7" w14:textId="77777777" w:rsidR="009E6E3E" w:rsidRDefault="009E6E3E" w:rsidP="009E6E3E">
      <w:pPr>
        <w:tabs>
          <w:tab w:val="center" w:pos="4536"/>
          <w:tab w:val="left" w:pos="7848"/>
        </w:tabs>
        <w:rPr>
          <w:b/>
          <w:bCs/>
          <w:i/>
          <w:iCs/>
          <w:color w:val="000000" w:themeColor="text1"/>
          <w:sz w:val="40"/>
          <w:szCs w:val="40"/>
        </w:rPr>
      </w:pPr>
    </w:p>
    <w:p w14:paraId="3669543B" w14:textId="77777777" w:rsidR="009E6E3E" w:rsidRDefault="009E6E3E" w:rsidP="009E6E3E">
      <w:pPr>
        <w:tabs>
          <w:tab w:val="center" w:pos="4536"/>
          <w:tab w:val="left" w:pos="7848"/>
        </w:tabs>
        <w:rPr>
          <w:b/>
          <w:bCs/>
          <w:i/>
          <w:iCs/>
          <w:color w:val="000000" w:themeColor="text1"/>
          <w:sz w:val="40"/>
          <w:szCs w:val="40"/>
        </w:rPr>
      </w:pPr>
    </w:p>
    <w:p w14:paraId="4F9CCB21" w14:textId="77777777" w:rsidR="009E6E3E" w:rsidRDefault="009E6E3E" w:rsidP="009E6E3E">
      <w:pPr>
        <w:tabs>
          <w:tab w:val="center" w:pos="4536"/>
          <w:tab w:val="left" w:pos="7848"/>
        </w:tabs>
        <w:rPr>
          <w:b/>
          <w:bCs/>
          <w:i/>
          <w:iCs/>
          <w:color w:val="000000" w:themeColor="text1"/>
          <w:sz w:val="40"/>
          <w:szCs w:val="40"/>
        </w:rPr>
      </w:pPr>
    </w:p>
    <w:p w14:paraId="50469297" w14:textId="77777777" w:rsidR="009E6E3E" w:rsidRDefault="009E6E3E" w:rsidP="009E6E3E">
      <w:pPr>
        <w:tabs>
          <w:tab w:val="center" w:pos="4536"/>
          <w:tab w:val="left" w:pos="7848"/>
        </w:tabs>
        <w:rPr>
          <w:b/>
          <w:bCs/>
          <w:i/>
          <w:iCs/>
          <w:color w:val="000000" w:themeColor="text1"/>
          <w:sz w:val="40"/>
          <w:szCs w:val="40"/>
        </w:rPr>
      </w:pPr>
    </w:p>
    <w:p w14:paraId="4DB20BCC" w14:textId="77777777" w:rsidR="009E6E3E" w:rsidRDefault="009E6E3E" w:rsidP="009E6E3E">
      <w:pPr>
        <w:tabs>
          <w:tab w:val="center" w:pos="4536"/>
          <w:tab w:val="left" w:pos="7848"/>
        </w:tabs>
        <w:rPr>
          <w:b/>
          <w:bCs/>
          <w:i/>
          <w:iCs/>
          <w:color w:val="000000" w:themeColor="text1"/>
          <w:sz w:val="40"/>
          <w:szCs w:val="40"/>
        </w:rPr>
      </w:pPr>
    </w:p>
    <w:p w14:paraId="13A03F81" w14:textId="77777777" w:rsidR="009E6E3E" w:rsidRPr="007B630E" w:rsidRDefault="009E6E3E" w:rsidP="009E6E3E">
      <w:pPr>
        <w:tabs>
          <w:tab w:val="center" w:pos="4536"/>
          <w:tab w:val="left" w:pos="7848"/>
        </w:tabs>
        <w:rPr>
          <w:b/>
          <w:bCs/>
          <w:i/>
          <w:iCs/>
          <w:color w:val="000000" w:themeColor="text1"/>
          <w:sz w:val="40"/>
          <w:szCs w:val="40"/>
        </w:rPr>
      </w:pPr>
    </w:p>
    <w:p w14:paraId="3F23CAF0" w14:textId="77777777" w:rsidR="001C5127" w:rsidRPr="007B630E" w:rsidRDefault="001C5127">
      <w:pPr>
        <w:rPr>
          <w:color w:val="000000" w:themeColor="text1"/>
        </w:rPr>
      </w:pPr>
    </w:p>
    <w:p w14:paraId="70D967E9" w14:textId="77777777" w:rsidR="009E6E3E" w:rsidRDefault="009E6E3E">
      <w:pPr>
        <w:rPr>
          <w:color w:val="000000" w:themeColor="text1"/>
        </w:rPr>
      </w:pPr>
    </w:p>
    <w:p w14:paraId="2DE616FE" w14:textId="77777777" w:rsidR="009E6E3E" w:rsidRDefault="009E6E3E">
      <w:pPr>
        <w:rPr>
          <w:color w:val="000000" w:themeColor="text1"/>
        </w:rPr>
      </w:pPr>
    </w:p>
    <w:p w14:paraId="5D3A11D1" w14:textId="77777777" w:rsidR="009E6E3E" w:rsidRDefault="009E6E3E">
      <w:pPr>
        <w:rPr>
          <w:color w:val="000000" w:themeColor="text1"/>
        </w:rPr>
      </w:pPr>
    </w:p>
    <w:p w14:paraId="4C933CA5" w14:textId="7B8AD172" w:rsidR="009E6E3E" w:rsidRPr="009E6E3E" w:rsidRDefault="009E6E3E" w:rsidP="009E6E3E">
      <w:pPr>
        <w:jc w:val="center"/>
        <w:rPr>
          <w:b/>
          <w:bCs/>
          <w:color w:val="000000" w:themeColor="text1"/>
          <w:sz w:val="40"/>
          <w:szCs w:val="40"/>
        </w:rPr>
      </w:pPr>
      <w:r>
        <w:rPr>
          <w:b/>
          <w:bCs/>
          <w:color w:val="000000" w:themeColor="text1"/>
          <w:sz w:val="40"/>
          <w:szCs w:val="40"/>
        </w:rPr>
        <w:t>HTML</w:t>
      </w:r>
    </w:p>
    <w:p w14:paraId="23F93CC7" w14:textId="77777777" w:rsidR="009E6E3E" w:rsidRDefault="009E6E3E">
      <w:pPr>
        <w:rPr>
          <w:color w:val="000000" w:themeColor="text1"/>
        </w:rPr>
      </w:pPr>
    </w:p>
    <w:p w14:paraId="4142D50A" w14:textId="17CA7265" w:rsidR="000F4D5B" w:rsidRPr="007B630E" w:rsidRDefault="007F492D">
      <w:pPr>
        <w:rPr>
          <w:color w:val="000000" w:themeColor="text1"/>
        </w:rPr>
      </w:pPr>
      <w:r w:rsidRPr="007B630E">
        <w:rPr>
          <w:color w:val="000000" w:themeColor="text1"/>
        </w:rPr>
        <w:t>A </w:t>
      </w:r>
      <w:r w:rsidRPr="007B630E">
        <w:rPr>
          <w:b/>
          <w:bCs/>
          <w:color w:val="000000" w:themeColor="text1"/>
        </w:rPr>
        <w:t>HTML</w:t>
      </w:r>
      <w:r w:rsidRPr="007B630E">
        <w:rPr>
          <w:color w:val="000000" w:themeColor="text1"/>
        </w:rPr>
        <w:t> (angolul: </w:t>
      </w:r>
      <w:r w:rsidRPr="007B630E">
        <w:rPr>
          <w:i/>
          <w:iCs/>
          <w:color w:val="000000" w:themeColor="text1"/>
        </w:rPr>
        <w:t>HyperText Markup Language</w:t>
      </w:r>
      <w:r w:rsidRPr="007B630E">
        <w:rPr>
          <w:color w:val="000000" w:themeColor="text1"/>
        </w:rPr>
        <w:t>, „hiperszöveges jelölőnyelv”) egy </w:t>
      </w:r>
      <w:hyperlink r:id="rId5" w:tooltip="Jelölőnyelv" w:history="1">
        <w:r w:rsidRPr="007B630E">
          <w:rPr>
            <w:rStyle w:val="Hiperhivatkozs"/>
            <w:color w:val="000000" w:themeColor="text1"/>
            <w:u w:val="none"/>
          </w:rPr>
          <w:t>leíró nyelv</w:t>
        </w:r>
      </w:hyperlink>
      <w:r w:rsidRPr="007B630E">
        <w:rPr>
          <w:color w:val="000000" w:themeColor="text1"/>
        </w:rPr>
        <w:t>, melyet </w:t>
      </w:r>
      <w:hyperlink r:id="rId6" w:tooltip="Weblap" w:history="1">
        <w:r w:rsidRPr="007B630E">
          <w:rPr>
            <w:rStyle w:val="Hiperhivatkozs"/>
            <w:color w:val="000000" w:themeColor="text1"/>
            <w:u w:val="none"/>
          </w:rPr>
          <w:t>weboldalak</w:t>
        </w:r>
      </w:hyperlink>
      <w:r w:rsidRPr="007B630E">
        <w:rPr>
          <w:color w:val="000000" w:themeColor="text1"/>
        </w:rPr>
        <w:t> készítéséhez fejlesztettek ki, és mára már internetes szabvánnyá vált a </w:t>
      </w:r>
      <w:hyperlink r:id="rId7" w:tooltip="World Wide Web Consortium" w:history="1">
        <w:r w:rsidRPr="007B630E">
          <w:rPr>
            <w:rStyle w:val="Hiperhivatkozs"/>
            <w:color w:val="000000" w:themeColor="text1"/>
            <w:u w:val="none"/>
          </w:rPr>
          <w:t>W3C</w:t>
        </w:r>
      </w:hyperlink>
      <w:r w:rsidRPr="007B630E">
        <w:rPr>
          <w:color w:val="000000" w:themeColor="text1"/>
        </w:rPr>
        <w:t> (World Wide Web Consortium) támogatásával. Az aktuális változata az 5, mely az </w:t>
      </w:r>
      <w:hyperlink r:id="rId8" w:tooltip="Standard Generalized Markup Language" w:history="1">
        <w:r w:rsidRPr="007B630E">
          <w:rPr>
            <w:rStyle w:val="Hiperhivatkozs"/>
            <w:color w:val="000000" w:themeColor="text1"/>
            <w:u w:val="none"/>
          </w:rPr>
          <w:t>SGML</w:t>
        </w:r>
      </w:hyperlink>
      <w:r w:rsidRPr="007B630E">
        <w:rPr>
          <w:color w:val="000000" w:themeColor="text1"/>
        </w:rPr>
        <w:t> általános </w:t>
      </w:r>
      <w:hyperlink r:id="rId9" w:tooltip="Jelölőnyelv" w:history="1">
        <w:r w:rsidRPr="007B630E">
          <w:rPr>
            <w:rStyle w:val="Hiperhivatkozs"/>
            <w:color w:val="000000" w:themeColor="text1"/>
            <w:u w:val="none"/>
          </w:rPr>
          <w:t>jelölőnyelv</w:t>
        </w:r>
      </w:hyperlink>
      <w:r w:rsidRPr="007B630E">
        <w:rPr>
          <w:color w:val="000000" w:themeColor="text1"/>
        </w:rPr>
        <w:t> egy konkrét alkalmazása (azaz minden 5-ös HTML dokumentum egyben az SGML dokumentumszabványnak is meg kell hogy feleljen). Ezt tervek szerint lassan kiszorította volna az </w:t>
      </w:r>
      <w:hyperlink r:id="rId10" w:anchor="XHTML" w:history="1">
        <w:r w:rsidRPr="007B630E">
          <w:rPr>
            <w:rStyle w:val="Hiperhivatkozs"/>
            <w:color w:val="000000" w:themeColor="text1"/>
            <w:u w:val="none"/>
          </w:rPr>
          <w:t>XHTML</w:t>
        </w:r>
      </w:hyperlink>
      <w:r w:rsidRPr="007B630E">
        <w:rPr>
          <w:color w:val="000000" w:themeColor="text1"/>
        </w:rPr>
        <w:t>, amely a szintén SGML alapú </w:t>
      </w:r>
      <w:hyperlink r:id="rId11" w:tooltip="XML" w:history="1">
        <w:r w:rsidRPr="007B630E">
          <w:rPr>
            <w:rStyle w:val="Hiperhivatkozs"/>
            <w:color w:val="000000" w:themeColor="text1"/>
            <w:u w:val="none"/>
          </w:rPr>
          <w:t>XML</w:t>
        </w:r>
      </w:hyperlink>
      <w:r w:rsidRPr="007B630E">
        <w:rPr>
          <w:color w:val="000000" w:themeColor="text1"/>
        </w:rPr>
        <w:t> leíró nyelven alapul, de még csak kevés weboldal használja.</w:t>
      </w:r>
    </w:p>
    <w:p w14:paraId="30C18B65" w14:textId="3DEC2C72" w:rsidR="0098516A" w:rsidRPr="0098516A" w:rsidRDefault="0098516A" w:rsidP="0098516A">
      <w:pPr>
        <w:rPr>
          <w:b/>
          <w:bCs/>
          <w:color w:val="000000" w:themeColor="text1"/>
        </w:rPr>
      </w:pPr>
      <w:r w:rsidRPr="0098516A">
        <w:rPr>
          <w:b/>
          <w:bCs/>
          <w:color w:val="000000" w:themeColor="text1"/>
        </w:rPr>
        <w:t>Használata</w:t>
      </w:r>
      <w:r w:rsidR="009A18BE" w:rsidRPr="007B630E">
        <w:rPr>
          <w:b/>
          <w:bCs/>
          <w:color w:val="000000" w:themeColor="text1"/>
        </w:rPr>
        <w:t>:</w:t>
      </w:r>
    </w:p>
    <w:p w14:paraId="0C0D66C7" w14:textId="77777777" w:rsidR="0098516A" w:rsidRPr="0098516A" w:rsidRDefault="0098516A" w:rsidP="0098516A">
      <w:pPr>
        <w:rPr>
          <w:color w:val="000000" w:themeColor="text1"/>
        </w:rPr>
      </w:pPr>
      <w:r w:rsidRPr="0098516A">
        <w:rPr>
          <w:b/>
          <w:bCs/>
          <w:color w:val="000000" w:themeColor="text1"/>
        </w:rPr>
        <w:t>HTML</w:t>
      </w:r>
      <w:r w:rsidRPr="0098516A">
        <w:rPr>
          <w:color w:val="000000" w:themeColor="text1"/>
        </w:rPr>
        <w:t> általában szöveges állományokban található meg olyan </w:t>
      </w:r>
      <w:hyperlink r:id="rId12" w:tooltip="Számítógép" w:history="1">
        <w:r w:rsidRPr="0098516A">
          <w:rPr>
            <w:rStyle w:val="Hiperhivatkozs"/>
            <w:color w:val="000000" w:themeColor="text1"/>
            <w:u w:val="none"/>
          </w:rPr>
          <w:t>számítógépeken</w:t>
        </w:r>
      </w:hyperlink>
      <w:r w:rsidRPr="0098516A">
        <w:rPr>
          <w:color w:val="000000" w:themeColor="text1"/>
        </w:rPr>
        <w:t>, melyek az internethez kapcsolódnak. Ezek az állományok tartalmazzák azokat a szimbólumokat, amelyek a megjelenítő programnak leírják, hogyan is kell megjeleníteni illetve feldolgozni az adott állomány tartalmát. Megjelenítő program lehet egy </w:t>
      </w:r>
      <w:hyperlink r:id="rId13" w:tooltip="Webböngésző" w:history="1">
        <w:r w:rsidRPr="0098516A">
          <w:rPr>
            <w:rStyle w:val="Hiperhivatkozs"/>
            <w:color w:val="000000" w:themeColor="text1"/>
            <w:u w:val="none"/>
          </w:rPr>
          <w:t>webböngésző</w:t>
        </w:r>
      </w:hyperlink>
      <w:r w:rsidRPr="0098516A">
        <w:rPr>
          <w:color w:val="000000" w:themeColor="text1"/>
        </w:rPr>
        <w:t> (angolul: web browser), aural böngésző (olyan, amelyik a felhasználónak felolvassa a megjelenítendő szöveget), </w:t>
      </w:r>
      <w:hyperlink r:id="rId14" w:tooltip="Braille-írás" w:history="1">
        <w:r w:rsidRPr="0098516A">
          <w:rPr>
            <w:rStyle w:val="Hiperhivatkozs"/>
            <w:color w:val="000000" w:themeColor="text1"/>
            <w:u w:val="none"/>
          </w:rPr>
          <w:t>braille</w:t>
        </w:r>
      </w:hyperlink>
      <w:r w:rsidRPr="0098516A">
        <w:rPr>
          <w:color w:val="000000" w:themeColor="text1"/>
        </w:rPr>
        <w:t> olvasó, amely konvertálja a szöveget braille „formátumba”, </w:t>
      </w:r>
      <w:hyperlink r:id="rId15" w:tooltip="Levelező program (a lap nem létezik)" w:history="1">
        <w:r w:rsidRPr="0098516A">
          <w:rPr>
            <w:rStyle w:val="Hiperhivatkozs"/>
            <w:color w:val="000000" w:themeColor="text1"/>
            <w:u w:val="none"/>
          </w:rPr>
          <w:t>levelező program</w:t>
        </w:r>
      </w:hyperlink>
      <w:r w:rsidRPr="0098516A">
        <w:rPr>
          <w:color w:val="000000" w:themeColor="text1"/>
        </w:rPr>
        <w:t> (mint például: </w:t>
      </w:r>
      <w:hyperlink r:id="rId16" w:tooltip="Mozilla Thunderbird" w:history="1">
        <w:r w:rsidRPr="0098516A">
          <w:rPr>
            <w:rStyle w:val="Hiperhivatkozs"/>
            <w:color w:val="000000" w:themeColor="text1"/>
            <w:u w:val="none"/>
          </w:rPr>
          <w:t>Mozilla Thunderbird</w:t>
        </w:r>
      </w:hyperlink>
      <w:r w:rsidRPr="0098516A">
        <w:rPr>
          <w:color w:val="000000" w:themeColor="text1"/>
        </w:rPr>
        <w:t>, </w:t>
      </w:r>
      <w:hyperlink r:id="rId17" w:tooltip="Microsoft Outlook" w:history="1">
        <w:r w:rsidRPr="0098516A">
          <w:rPr>
            <w:rStyle w:val="Hiperhivatkozs"/>
            <w:color w:val="000000" w:themeColor="text1"/>
            <w:u w:val="none"/>
          </w:rPr>
          <w:t>Microsoft Outlook</w:t>
        </w:r>
      </w:hyperlink>
      <w:r w:rsidRPr="0098516A">
        <w:rPr>
          <w:color w:val="000000" w:themeColor="text1"/>
        </w:rPr>
        <w:t>, </w:t>
      </w:r>
      <w:hyperlink r:id="rId18" w:tooltip="Eudora (a lap nem létezik)" w:history="1">
        <w:r w:rsidRPr="0098516A">
          <w:rPr>
            <w:rStyle w:val="Hiperhivatkozs"/>
            <w:color w:val="000000" w:themeColor="text1"/>
            <w:u w:val="none"/>
          </w:rPr>
          <w:t>Eudora</w:t>
        </w:r>
      </w:hyperlink>
      <w:r w:rsidRPr="0098516A">
        <w:rPr>
          <w:color w:val="000000" w:themeColor="text1"/>
        </w:rPr>
        <w:t>, </w:t>
      </w:r>
      <w:hyperlink r:id="rId19" w:tooltip="Claws Mail (a lap nem létezik)" w:history="1">
        <w:r w:rsidRPr="0098516A">
          <w:rPr>
            <w:rStyle w:val="Hiperhivatkozs"/>
            <w:color w:val="000000" w:themeColor="text1"/>
            <w:u w:val="none"/>
          </w:rPr>
          <w:t>Claws Mail</w:t>
        </w:r>
      </w:hyperlink>
      <w:r w:rsidRPr="0098516A">
        <w:rPr>
          <w:color w:val="000000" w:themeColor="text1"/>
        </w:rPr>
        <w:t> stb.), valamint egyéb eszközök, például </w:t>
      </w:r>
      <w:hyperlink r:id="rId20" w:tooltip="Mobiltelefon" w:history="1">
        <w:r w:rsidRPr="0098516A">
          <w:rPr>
            <w:rStyle w:val="Hiperhivatkozs"/>
            <w:color w:val="000000" w:themeColor="text1"/>
            <w:u w:val="none"/>
          </w:rPr>
          <w:t>mobiltelefon</w:t>
        </w:r>
      </w:hyperlink>
      <w:r w:rsidRPr="0098516A">
        <w:rPr>
          <w:color w:val="000000" w:themeColor="text1"/>
        </w:rPr>
        <w:t>.</w:t>
      </w:r>
    </w:p>
    <w:p w14:paraId="40E55EF1" w14:textId="04B68E85" w:rsidR="0098516A" w:rsidRPr="0098516A" w:rsidRDefault="0098516A" w:rsidP="0098516A">
      <w:pPr>
        <w:rPr>
          <w:b/>
          <w:bCs/>
          <w:color w:val="000000" w:themeColor="text1"/>
        </w:rPr>
      </w:pPr>
      <w:r w:rsidRPr="0098516A">
        <w:rPr>
          <w:b/>
          <w:bCs/>
          <w:color w:val="000000" w:themeColor="text1"/>
        </w:rPr>
        <w:t>Szimbólumok, tartalom</w:t>
      </w:r>
    </w:p>
    <w:p w14:paraId="3A781D17" w14:textId="77777777" w:rsidR="0098516A" w:rsidRPr="0098516A" w:rsidRDefault="0098516A" w:rsidP="0098516A">
      <w:pPr>
        <w:rPr>
          <w:color w:val="000000" w:themeColor="text1"/>
        </w:rPr>
      </w:pPr>
      <w:r w:rsidRPr="0098516A">
        <w:rPr>
          <w:color w:val="000000" w:themeColor="text1"/>
        </w:rPr>
        <w:t>Négyfajta szimbólum (</w:t>
      </w:r>
      <w:hyperlink r:id="rId21" w:tooltip="HTML-elem" w:history="1">
        <w:r w:rsidRPr="0098516A">
          <w:rPr>
            <w:rStyle w:val="Hiperhivatkozs"/>
            <w:color w:val="000000" w:themeColor="text1"/>
            <w:u w:val="none"/>
          </w:rPr>
          <w:t>leíró elem</w:t>
        </w:r>
      </w:hyperlink>
      <w:r w:rsidRPr="0098516A">
        <w:rPr>
          <w:color w:val="000000" w:themeColor="text1"/>
        </w:rPr>
        <w:t>) található meg a </w:t>
      </w:r>
      <w:r w:rsidRPr="0098516A">
        <w:rPr>
          <w:b/>
          <w:bCs/>
          <w:color w:val="000000" w:themeColor="text1"/>
        </w:rPr>
        <w:t>HTML</w:t>
      </w:r>
      <w:r w:rsidRPr="0098516A">
        <w:rPr>
          <w:color w:val="000000" w:themeColor="text1"/>
        </w:rPr>
        <w:t>-ben:</w:t>
      </w:r>
    </w:p>
    <w:p w14:paraId="2D00D785" w14:textId="77777777" w:rsidR="0098516A" w:rsidRPr="0098516A" w:rsidRDefault="0098516A" w:rsidP="0098516A">
      <w:pPr>
        <w:numPr>
          <w:ilvl w:val="0"/>
          <w:numId w:val="11"/>
        </w:numPr>
        <w:rPr>
          <w:color w:val="000000" w:themeColor="text1"/>
        </w:rPr>
      </w:pPr>
      <w:r w:rsidRPr="0098516A">
        <w:rPr>
          <w:i/>
          <w:iCs/>
          <w:color w:val="000000" w:themeColor="text1"/>
        </w:rPr>
        <w:t>strukturális</w:t>
      </w:r>
      <w:r w:rsidRPr="0098516A">
        <w:rPr>
          <w:color w:val="000000" w:themeColor="text1"/>
        </w:rPr>
        <w:t> elemek, amelyek leírják az adott szöveg "célját" például &lt;h1&gt;A legnagyobb szöveg&lt;/h1&gt; mint első szintű címsor (alcím).</w:t>
      </w:r>
    </w:p>
    <w:p w14:paraId="1458CCD4" w14:textId="77777777" w:rsidR="0098516A" w:rsidRPr="0098516A" w:rsidRDefault="0098516A" w:rsidP="0098516A">
      <w:pPr>
        <w:numPr>
          <w:ilvl w:val="0"/>
          <w:numId w:val="11"/>
        </w:numPr>
        <w:rPr>
          <w:color w:val="000000" w:themeColor="text1"/>
        </w:rPr>
      </w:pPr>
      <w:r w:rsidRPr="0098516A">
        <w:rPr>
          <w:i/>
          <w:iCs/>
          <w:color w:val="000000" w:themeColor="text1"/>
        </w:rPr>
        <w:t>prezentációs</w:t>
      </w:r>
      <w:r w:rsidRPr="0098516A">
        <w:rPr>
          <w:color w:val="000000" w:themeColor="text1"/>
        </w:rPr>
        <w:t> szimbólumok, amelyek leírják, hogy az adott szöveg hogyan nézzen ki: például &lt;b&gt;Vastag szöveg&lt;/b&gt; </w:t>
      </w:r>
      <w:r w:rsidRPr="0098516A">
        <w:rPr>
          <w:b/>
          <w:bCs/>
          <w:color w:val="000000" w:themeColor="text1"/>
        </w:rPr>
        <w:t>vastag</w:t>
      </w:r>
      <w:r w:rsidRPr="0098516A">
        <w:rPr>
          <w:color w:val="000000" w:themeColor="text1"/>
        </w:rPr>
        <w:t> kinézetet eredményez. (Ez a forma azonban ma már </w:t>
      </w:r>
      <w:r w:rsidRPr="0098516A">
        <w:rPr>
          <w:i/>
          <w:iCs/>
          <w:color w:val="000000" w:themeColor="text1"/>
        </w:rPr>
        <w:t>elavultnak</w:t>
      </w:r>
      <w:r w:rsidRPr="0098516A">
        <w:rPr>
          <w:color w:val="000000" w:themeColor="text1"/>
        </w:rPr>
        <w:t> számít, helyette a </w:t>
      </w:r>
      <w:hyperlink r:id="rId22" w:tooltip="CSS" w:history="1">
        <w:r w:rsidRPr="0098516A">
          <w:rPr>
            <w:rStyle w:val="Hiperhivatkozs"/>
            <w:color w:val="000000" w:themeColor="text1"/>
            <w:u w:val="none"/>
          </w:rPr>
          <w:t>CSS</w:t>
        </w:r>
      </w:hyperlink>
      <w:r w:rsidRPr="0098516A">
        <w:rPr>
          <w:color w:val="000000" w:themeColor="text1"/>
        </w:rPr>
        <w:t> használata javasolt, ugyanis a legújabb irányelv szerint szét kell választani a tartalmat (amit a HTML kódol) és a formát (amit </w:t>
      </w:r>
      <w:hyperlink r:id="rId23" w:tooltip="CSS" w:history="1">
        <w:r w:rsidRPr="0098516A">
          <w:rPr>
            <w:rStyle w:val="Hiperhivatkozs"/>
            <w:color w:val="000000" w:themeColor="text1"/>
            <w:u w:val="none"/>
          </w:rPr>
          <w:t>CSS</w:t>
        </w:r>
      </w:hyperlink>
      <w:r w:rsidRPr="0098516A">
        <w:rPr>
          <w:color w:val="000000" w:themeColor="text1"/>
        </w:rPr>
        <w:t>-ben szokás kódolni), és ezáltal mindenki számára elérhetővé tehetőek a weblapok: felolvasó gépeknek, amit a gyengén látók használnak, szöveges böngészőknek, és nyomtatóbarát verziót is könnyebb készíteni.)</w:t>
      </w:r>
    </w:p>
    <w:p w14:paraId="43B8001D" w14:textId="01CBD68D" w:rsidR="000E3E82" w:rsidRPr="001966FF" w:rsidRDefault="0098516A" w:rsidP="001966FF">
      <w:pPr>
        <w:numPr>
          <w:ilvl w:val="0"/>
          <w:numId w:val="11"/>
        </w:numPr>
        <w:rPr>
          <w:color w:val="000000" w:themeColor="text1"/>
        </w:rPr>
      </w:pPr>
      <w:hyperlink r:id="rId24" w:tooltip="Hiperszöveg" w:history="1">
        <w:r w:rsidRPr="0098516A">
          <w:rPr>
            <w:rStyle w:val="Hiperhivatkozs"/>
            <w:i/>
            <w:iCs/>
            <w:color w:val="000000" w:themeColor="text1"/>
            <w:u w:val="none"/>
          </w:rPr>
          <w:t>hiperszöveg</w:t>
        </w:r>
      </w:hyperlink>
      <w:r w:rsidRPr="0098516A">
        <w:rPr>
          <w:i/>
          <w:iCs/>
          <w:color w:val="000000" w:themeColor="text1"/>
        </w:rPr>
        <w:t> (hypertext)</w:t>
      </w:r>
      <w:r w:rsidRPr="0098516A">
        <w:rPr>
          <w:color w:val="000000" w:themeColor="text1"/>
        </w:rPr>
        <w:t xml:space="preserve"> elemek, amelyek segítségével kapcsolat létesíthető a dokumentum egyes elemei és más dokumentumok között (például a &lt;a </w:t>
      </w:r>
      <w:r w:rsidRPr="0098516A">
        <w:rPr>
          <w:color w:val="000000" w:themeColor="text1"/>
        </w:rPr>
        <w:lastRenderedPageBreak/>
        <w:t>href="https://hu.wikipedia.org/"&gt;Wikipedia&lt;/a&gt; a </w:t>
      </w:r>
      <w:hyperlink r:id="rId25" w:history="1">
        <w:r w:rsidRPr="0098516A">
          <w:rPr>
            <w:rStyle w:val="Hiperhivatkozs"/>
            <w:color w:val="000000" w:themeColor="text1"/>
            <w:u w:val="none"/>
          </w:rPr>
          <w:t>Wikipedia</w:t>
        </w:r>
      </w:hyperlink>
      <w:r w:rsidRPr="0098516A">
        <w:rPr>
          <w:color w:val="000000" w:themeColor="text1"/>
        </w:rPr>
        <w:t> szót mint egy kapcsolatot (angol szóval: link) a megadott </w:t>
      </w:r>
      <w:hyperlink r:id="rId26" w:tooltip="URL" w:history="1">
        <w:r w:rsidRPr="0098516A">
          <w:rPr>
            <w:rStyle w:val="Hiperhivatkozs"/>
            <w:color w:val="000000" w:themeColor="text1"/>
            <w:u w:val="none"/>
          </w:rPr>
          <w:t>URL</w:t>
        </w:r>
      </w:hyperlink>
      <w:r w:rsidRPr="0098516A">
        <w:rPr>
          <w:color w:val="000000" w:themeColor="text1"/>
        </w:rPr>
        <w:t>-hez jeleníti meg</w:t>
      </w:r>
      <w:r w:rsidR="001966FF">
        <w:rPr>
          <w:color w:val="000000" w:themeColor="text1"/>
        </w:rPr>
        <w:t>.</w:t>
      </w:r>
    </w:p>
    <w:p w14:paraId="0B2977C2" w14:textId="7DDD6EF5" w:rsidR="001966FF" w:rsidRPr="001966FF" w:rsidRDefault="001966FF" w:rsidP="001966FF">
      <w:pPr>
        <w:jc w:val="center"/>
        <w:rPr>
          <w:b/>
          <w:bCs/>
          <w:color w:val="000000" w:themeColor="text1"/>
          <w:sz w:val="40"/>
          <w:szCs w:val="40"/>
        </w:rPr>
      </w:pPr>
      <w:r>
        <w:rPr>
          <w:b/>
          <w:bCs/>
          <w:color w:val="000000" w:themeColor="text1"/>
          <w:sz w:val="40"/>
          <w:szCs w:val="40"/>
        </w:rPr>
        <w:t>CSS</w:t>
      </w:r>
    </w:p>
    <w:p w14:paraId="56A31F37" w14:textId="77777777" w:rsidR="001966FF" w:rsidRDefault="001966FF" w:rsidP="000E3E82">
      <w:pPr>
        <w:rPr>
          <w:color w:val="000000" w:themeColor="text1"/>
        </w:rPr>
      </w:pPr>
    </w:p>
    <w:p w14:paraId="157D322D" w14:textId="50E40510" w:rsidR="000E3E82" w:rsidRPr="000E3E82" w:rsidRDefault="000E3E82" w:rsidP="000E3E82">
      <w:pPr>
        <w:rPr>
          <w:color w:val="000000" w:themeColor="text1"/>
        </w:rPr>
      </w:pPr>
      <w:r w:rsidRPr="000E3E82">
        <w:rPr>
          <w:color w:val="000000" w:themeColor="text1"/>
        </w:rPr>
        <w:t>A </w:t>
      </w:r>
      <w:r w:rsidRPr="000E3E82">
        <w:rPr>
          <w:b/>
          <w:bCs/>
          <w:color w:val="000000" w:themeColor="text1"/>
        </w:rPr>
        <w:t>CSS</w:t>
      </w:r>
      <w:r w:rsidRPr="000E3E82">
        <w:rPr>
          <w:color w:val="000000" w:themeColor="text1"/>
        </w:rPr>
        <w:t> (</w:t>
      </w:r>
      <w:r w:rsidRPr="000E3E82">
        <w:rPr>
          <w:i/>
          <w:iCs/>
          <w:color w:val="000000" w:themeColor="text1"/>
        </w:rPr>
        <w:t>Cascading Style Sheets</w:t>
      </w:r>
      <w:r w:rsidRPr="000E3E82">
        <w:rPr>
          <w:color w:val="000000" w:themeColor="text1"/>
        </w:rPr>
        <w:t>, magyarul: „lépcsőzetes stíluslapok”) a számítástechnikában egy </w:t>
      </w:r>
      <w:hyperlink r:id="rId27" w:tooltip="Stílusleíró nyelv (a lap nem létezik)" w:history="1">
        <w:r w:rsidRPr="000E3E82">
          <w:rPr>
            <w:rStyle w:val="Hiperhivatkozs"/>
            <w:color w:val="000000" w:themeColor="text1"/>
            <w:u w:val="none"/>
          </w:rPr>
          <w:t>stílusleíró nyelv</w:t>
        </w:r>
      </w:hyperlink>
      <w:r w:rsidRPr="000E3E82">
        <w:rPr>
          <w:color w:val="000000" w:themeColor="text1"/>
        </w:rPr>
        <w:t>, mely a </w:t>
      </w:r>
      <w:hyperlink r:id="rId28" w:tooltip="HTML" w:history="1">
        <w:r w:rsidRPr="000E3E82">
          <w:rPr>
            <w:rStyle w:val="Hiperhivatkozs"/>
            <w:color w:val="000000" w:themeColor="text1"/>
            <w:u w:val="none"/>
          </w:rPr>
          <w:t>HTML</w:t>
        </w:r>
      </w:hyperlink>
      <w:r w:rsidRPr="000E3E82">
        <w:rPr>
          <w:color w:val="000000" w:themeColor="text1"/>
        </w:rPr>
        <w:t> vagy </w:t>
      </w:r>
      <w:hyperlink r:id="rId29" w:tooltip="XHTML" w:history="1">
        <w:r w:rsidRPr="000E3E82">
          <w:rPr>
            <w:rStyle w:val="Hiperhivatkozs"/>
            <w:color w:val="000000" w:themeColor="text1"/>
            <w:u w:val="none"/>
          </w:rPr>
          <w:t>XHTML</w:t>
        </w:r>
      </w:hyperlink>
      <w:r w:rsidRPr="000E3E82">
        <w:rPr>
          <w:color w:val="000000" w:themeColor="text1"/>
        </w:rPr>
        <w:t> típusú strukturált dokumentumok megjelenését írja le. Ezenkívül használható bármilyen </w:t>
      </w:r>
      <w:hyperlink r:id="rId30" w:tooltip="XML" w:history="1">
        <w:r w:rsidRPr="000E3E82">
          <w:rPr>
            <w:rStyle w:val="Hiperhivatkozs"/>
            <w:color w:val="000000" w:themeColor="text1"/>
            <w:u w:val="none"/>
          </w:rPr>
          <w:t>XML</w:t>
        </w:r>
      </w:hyperlink>
      <w:r w:rsidRPr="000E3E82">
        <w:rPr>
          <w:color w:val="000000" w:themeColor="text1"/>
        </w:rPr>
        <w:t> alapú dokumentum stílusának leírására is, mint például az </w:t>
      </w:r>
      <w:hyperlink r:id="rId31" w:tooltip="SVG" w:history="1">
        <w:r w:rsidRPr="000E3E82">
          <w:rPr>
            <w:rStyle w:val="Hiperhivatkozs"/>
            <w:color w:val="000000" w:themeColor="text1"/>
            <w:u w:val="none"/>
          </w:rPr>
          <w:t>SVG</w:t>
        </w:r>
      </w:hyperlink>
      <w:r w:rsidRPr="000E3E82">
        <w:rPr>
          <w:color w:val="000000" w:themeColor="text1"/>
        </w:rPr>
        <w:t>, </w:t>
      </w:r>
      <w:hyperlink r:id="rId32" w:tooltip="XUL" w:history="1">
        <w:r w:rsidRPr="000E3E82">
          <w:rPr>
            <w:rStyle w:val="Hiperhivatkozs"/>
            <w:color w:val="000000" w:themeColor="text1"/>
            <w:u w:val="none"/>
          </w:rPr>
          <w:t>XUL</w:t>
        </w:r>
      </w:hyperlink>
      <w:r w:rsidRPr="000E3E82">
        <w:rPr>
          <w:color w:val="000000" w:themeColor="text1"/>
        </w:rPr>
        <w:t> stb.</w:t>
      </w:r>
    </w:p>
    <w:p w14:paraId="2994C3E4" w14:textId="01AA5E87" w:rsidR="000E3E82" w:rsidRPr="000E3E82" w:rsidRDefault="000E3E82" w:rsidP="000E3E82">
      <w:pPr>
        <w:rPr>
          <w:b/>
          <w:bCs/>
          <w:color w:val="000000" w:themeColor="text1"/>
        </w:rPr>
      </w:pPr>
      <w:r w:rsidRPr="000E3E82">
        <w:rPr>
          <w:b/>
          <w:bCs/>
          <w:color w:val="000000" w:themeColor="text1"/>
        </w:rPr>
        <w:t>Áttekintés</w:t>
      </w:r>
    </w:p>
    <w:p w14:paraId="4B2BDB5E" w14:textId="77777777" w:rsidR="000E3E82" w:rsidRPr="000E3E82" w:rsidRDefault="000E3E82" w:rsidP="000E3E82">
      <w:pPr>
        <w:rPr>
          <w:color w:val="000000" w:themeColor="text1"/>
        </w:rPr>
      </w:pPr>
      <w:r w:rsidRPr="000E3E82">
        <w:rPr>
          <w:color w:val="000000" w:themeColor="text1"/>
        </w:rPr>
        <w:t>A CSS-t a </w:t>
      </w:r>
      <w:hyperlink r:id="rId33" w:tooltip="Weblap" w:history="1">
        <w:r w:rsidRPr="000E3E82">
          <w:rPr>
            <w:rStyle w:val="Hiperhivatkozs"/>
            <w:color w:val="000000" w:themeColor="text1"/>
            <w:u w:val="none"/>
          </w:rPr>
          <w:t>weblapok</w:t>
        </w:r>
      </w:hyperlink>
      <w:r w:rsidRPr="000E3E82">
        <w:rPr>
          <w:color w:val="000000" w:themeColor="text1"/>
        </w:rPr>
        <w:t> szerkesztői és olvasói egyaránt használhatják, hogy átállítsák vele a lapok színét, betűtípusait, elrendezését, és más megjelenéshez kapcsolódó elemeit. A tervezése során a legfontosabb szempont az volt, hogy elkülönítsék a dokumentumok struktúráját (melyet HTML vagy egy hasonló leíró nyelvben lehet megadni) a dokumentum megjelenésétől (melyet CSS-sel lehet megadni). Az ilyen elkülönítésnek több haszna is van, egyrészt növeli a weblapok </w:t>
      </w:r>
      <w:hyperlink r:id="rId34" w:tooltip="Weblap-használhatóság" w:history="1">
        <w:r w:rsidRPr="000E3E82">
          <w:rPr>
            <w:rStyle w:val="Hiperhivatkozs"/>
            <w:color w:val="000000" w:themeColor="text1"/>
            <w:u w:val="none"/>
          </w:rPr>
          <w:t>használhatóságát</w:t>
        </w:r>
      </w:hyperlink>
      <w:r w:rsidRPr="000E3E82">
        <w:rPr>
          <w:color w:val="000000" w:themeColor="text1"/>
        </w:rPr>
        <w:t>, rugalmasságát és a megjelenés kezelhetőségét, másrészt csökkenti a dokumentum tartalmi struktúrájának komplexitását. A CSS ugyancsak alkalmas arra, hogy a dokumentum stílusát a megjelenítési módszer függvényében adja meg, így elkülöníthető a dokumentum formája a képernyőn, nyomtatási lapon, hangos böngészőben (mely </w:t>
      </w:r>
      <w:hyperlink r:id="rId35" w:tooltip="Beszédszintetizátor (a lap nem létezik)" w:history="1">
        <w:r w:rsidRPr="000E3E82">
          <w:rPr>
            <w:rStyle w:val="Hiperhivatkozs"/>
            <w:color w:val="000000" w:themeColor="text1"/>
            <w:u w:val="none"/>
          </w:rPr>
          <w:t>beszédszintetizátor</w:t>
        </w:r>
      </w:hyperlink>
      <w:r w:rsidRPr="000E3E82">
        <w:rPr>
          <w:color w:val="000000" w:themeColor="text1"/>
        </w:rPr>
        <w:t> segítségével olvassa fel a weblapok szövegét), vagy </w:t>
      </w:r>
      <w:hyperlink r:id="rId36" w:tooltip="Braille-írás" w:history="1">
        <w:r w:rsidRPr="000E3E82">
          <w:rPr>
            <w:rStyle w:val="Hiperhivatkozs"/>
            <w:color w:val="000000" w:themeColor="text1"/>
            <w:u w:val="none"/>
          </w:rPr>
          <w:t>Braille</w:t>
        </w:r>
      </w:hyperlink>
      <w:r w:rsidRPr="000E3E82">
        <w:rPr>
          <w:color w:val="000000" w:themeColor="text1"/>
        </w:rPr>
        <w:t>-készüléken megjelenítve.</w:t>
      </w:r>
    </w:p>
    <w:p w14:paraId="6C8B814F" w14:textId="77777777" w:rsidR="000E3E82" w:rsidRPr="000E3E82" w:rsidRDefault="000E3E82" w:rsidP="000E3E82">
      <w:pPr>
        <w:rPr>
          <w:color w:val="000000" w:themeColor="text1"/>
        </w:rPr>
      </w:pPr>
      <w:r w:rsidRPr="000E3E82">
        <w:rPr>
          <w:color w:val="000000" w:themeColor="text1"/>
        </w:rPr>
        <w:t>A CSS használható XML fájlok megjelenítésére is, így a strukturált dokumentumokhoz teljes körű stílust lehet megadni, befolyásolva az elrendezését, színét, betűtípusait az erre alkalmas kliensekben vagy </w:t>
      </w:r>
      <w:hyperlink r:id="rId37" w:tooltip="Webböngésző" w:history="1">
        <w:r w:rsidRPr="000E3E82">
          <w:rPr>
            <w:rStyle w:val="Hiperhivatkozs"/>
            <w:color w:val="000000" w:themeColor="text1"/>
            <w:u w:val="none"/>
          </w:rPr>
          <w:t>webböngészőkben</w:t>
        </w:r>
      </w:hyperlink>
      <w:r w:rsidRPr="000E3E82">
        <w:rPr>
          <w:color w:val="000000" w:themeColor="text1"/>
        </w:rPr>
        <w:t>.</w:t>
      </w:r>
    </w:p>
    <w:p w14:paraId="571B5454" w14:textId="77777777" w:rsidR="000E3E82" w:rsidRPr="000E3E82" w:rsidRDefault="000E3E82" w:rsidP="000E3E82">
      <w:pPr>
        <w:rPr>
          <w:color w:val="000000" w:themeColor="text1"/>
        </w:rPr>
      </w:pPr>
      <w:r w:rsidRPr="000E3E82">
        <w:rPr>
          <w:color w:val="000000" w:themeColor="text1"/>
        </w:rPr>
        <w:t>A CSS használatának legfontosabb előnyei:</w:t>
      </w:r>
    </w:p>
    <w:p w14:paraId="4E7F0AFC" w14:textId="77777777" w:rsidR="000E3E82" w:rsidRPr="000E3E82" w:rsidRDefault="000E3E82" w:rsidP="000E3E82">
      <w:pPr>
        <w:numPr>
          <w:ilvl w:val="0"/>
          <w:numId w:val="6"/>
        </w:numPr>
        <w:rPr>
          <w:color w:val="000000" w:themeColor="text1"/>
        </w:rPr>
      </w:pPr>
      <w:r w:rsidRPr="000E3E82">
        <w:rPr>
          <w:color w:val="000000" w:themeColor="text1"/>
        </w:rPr>
        <w:t>Több lap vagy akár egy teljes webhely stílusait egy helyen lehet tárolni, így gyorsan és könnyen frissíthető</w:t>
      </w:r>
    </w:p>
    <w:p w14:paraId="7AD531AC" w14:textId="77777777" w:rsidR="000E3E82" w:rsidRPr="000E3E82" w:rsidRDefault="000E3E82" w:rsidP="000E3E82">
      <w:pPr>
        <w:numPr>
          <w:ilvl w:val="0"/>
          <w:numId w:val="6"/>
        </w:numPr>
        <w:rPr>
          <w:color w:val="000000" w:themeColor="text1"/>
        </w:rPr>
      </w:pPr>
      <w:r w:rsidRPr="000E3E82">
        <w:rPr>
          <w:color w:val="000000" w:themeColor="text1"/>
        </w:rPr>
        <w:t>Különböző felhasználókhoz különböző stílusokat lehet rendelni: például könnyen olvasható, nyomtatható stílusok</w:t>
      </w:r>
    </w:p>
    <w:p w14:paraId="5FDF824D" w14:textId="77777777" w:rsidR="000E3E82" w:rsidRPr="000E3E82" w:rsidRDefault="000E3E82" w:rsidP="000E3E82">
      <w:pPr>
        <w:numPr>
          <w:ilvl w:val="0"/>
          <w:numId w:val="6"/>
        </w:numPr>
        <w:rPr>
          <w:color w:val="000000" w:themeColor="text1"/>
        </w:rPr>
      </w:pPr>
      <w:r w:rsidRPr="000E3E82">
        <w:rPr>
          <w:color w:val="000000" w:themeColor="text1"/>
        </w:rPr>
        <w:t>A dokumentum mérete és komplexitása csökken, mivel nem tartalmaz információkat a megjelenítéshez</w:t>
      </w:r>
    </w:p>
    <w:p w14:paraId="4CCE62A6" w14:textId="77777777" w:rsidR="00593A0B" w:rsidRDefault="000E3E82" w:rsidP="000E3E82">
      <w:pPr>
        <w:rPr>
          <w:color w:val="000000" w:themeColor="text1"/>
        </w:rPr>
      </w:pPr>
      <w:r w:rsidRPr="000E3E82">
        <w:rPr>
          <w:color w:val="000000" w:themeColor="text1"/>
        </w:rPr>
        <w:t>A CSS egyszerű </w:t>
      </w:r>
      <w:hyperlink r:id="rId38" w:tooltip="Szintaxis (programozási nyelvek)" w:history="1">
        <w:r w:rsidRPr="000E3E82">
          <w:rPr>
            <w:rStyle w:val="Hiperhivatkozs"/>
            <w:color w:val="000000" w:themeColor="text1"/>
            <w:u w:val="none"/>
          </w:rPr>
          <w:t>szintaxissal</w:t>
        </w:r>
      </w:hyperlink>
      <w:r w:rsidRPr="000E3E82">
        <w:rPr>
          <w:color w:val="000000" w:themeColor="text1"/>
        </w:rPr>
        <w:t> rendelkezik, csak néhány angol nyelvű kulcsszót használ a stílusok tulajdonságaihoz. A stíluslap maga a stílust leíró </w:t>
      </w:r>
      <w:r w:rsidRPr="000E3E82">
        <w:rPr>
          <w:b/>
          <w:bCs/>
          <w:color w:val="000000" w:themeColor="text1"/>
        </w:rPr>
        <w:t>szabályok</w:t>
      </w:r>
      <w:r w:rsidRPr="000E3E82">
        <w:rPr>
          <w:color w:val="000000" w:themeColor="text1"/>
        </w:rPr>
        <w:t> sora. Minden szabályhoz tartozik egy </w:t>
      </w:r>
      <w:r w:rsidRPr="000E3E82">
        <w:rPr>
          <w:b/>
          <w:bCs/>
          <w:color w:val="000000" w:themeColor="text1"/>
        </w:rPr>
        <w:t>szelektor</w:t>
      </w:r>
      <w:r w:rsidRPr="000E3E82">
        <w:rPr>
          <w:color w:val="000000" w:themeColor="text1"/>
        </w:rPr>
        <w:t> és egy </w:t>
      </w:r>
      <w:r w:rsidRPr="000E3E82">
        <w:rPr>
          <w:b/>
          <w:bCs/>
          <w:color w:val="000000" w:themeColor="text1"/>
        </w:rPr>
        <w:t>deklarációs szakasz</w:t>
      </w:r>
      <w:r w:rsidRPr="000E3E82">
        <w:rPr>
          <w:color w:val="000000" w:themeColor="text1"/>
        </w:rPr>
        <w:t>. Ez utóbbi kapcsos zárójelek között pontosvesszővel elválasztott </w:t>
      </w:r>
      <w:r w:rsidRPr="000E3E82">
        <w:rPr>
          <w:b/>
          <w:bCs/>
          <w:color w:val="000000" w:themeColor="text1"/>
        </w:rPr>
        <w:t>deklarációkat</w:t>
      </w:r>
      <w:r w:rsidRPr="000E3E82">
        <w:rPr>
          <w:color w:val="000000" w:themeColor="text1"/>
        </w:rPr>
        <w:t> tartalmaz. A deklarációk</w:t>
      </w:r>
    </w:p>
    <w:p w14:paraId="1C96B6B1" w14:textId="7F3C712A" w:rsidR="000E3E82" w:rsidRPr="000E3E82" w:rsidRDefault="000E3E82" w:rsidP="000E3E82">
      <w:pPr>
        <w:rPr>
          <w:color w:val="000000" w:themeColor="text1"/>
        </w:rPr>
      </w:pPr>
      <w:r w:rsidRPr="000E3E82">
        <w:rPr>
          <w:color w:val="000000" w:themeColor="text1"/>
        </w:rPr>
        <w:lastRenderedPageBreak/>
        <w:t>formája a következő: a </w:t>
      </w:r>
      <w:r w:rsidRPr="000E3E82">
        <w:rPr>
          <w:b/>
          <w:bCs/>
          <w:color w:val="000000" w:themeColor="text1"/>
        </w:rPr>
        <w:t>tulajdonság</w:t>
      </w:r>
      <w:r w:rsidRPr="000E3E82">
        <w:rPr>
          <w:color w:val="000000" w:themeColor="text1"/>
        </w:rPr>
        <w:t> neve, egy kettőspont, majd az adott tulajdonság </w:t>
      </w:r>
      <w:r w:rsidRPr="000E3E82">
        <w:rPr>
          <w:b/>
          <w:bCs/>
          <w:color w:val="000000" w:themeColor="text1"/>
        </w:rPr>
        <w:t>értéke</w:t>
      </w:r>
      <w:r w:rsidRPr="000E3E82">
        <w:rPr>
          <w:color w:val="000000" w:themeColor="text1"/>
        </w:rPr>
        <w:t>.</w:t>
      </w:r>
    </w:p>
    <w:p w14:paraId="01B15961" w14:textId="391D7416" w:rsidR="000E3E82" w:rsidRPr="00593A0B" w:rsidRDefault="00593A0B" w:rsidP="00593A0B">
      <w:pPr>
        <w:jc w:val="center"/>
        <w:rPr>
          <w:b/>
          <w:bCs/>
          <w:color w:val="000000" w:themeColor="text1"/>
          <w:sz w:val="40"/>
          <w:szCs w:val="40"/>
        </w:rPr>
      </w:pPr>
      <w:r>
        <w:rPr>
          <w:b/>
          <w:bCs/>
          <w:color w:val="000000" w:themeColor="text1"/>
          <w:sz w:val="40"/>
          <w:szCs w:val="40"/>
        </w:rPr>
        <w:t>JavaScript</w:t>
      </w:r>
    </w:p>
    <w:p w14:paraId="5E9C4086" w14:textId="77777777" w:rsidR="00593A0B" w:rsidRDefault="00593A0B" w:rsidP="0098516A">
      <w:pPr>
        <w:rPr>
          <w:color w:val="000000" w:themeColor="text1"/>
        </w:rPr>
      </w:pPr>
    </w:p>
    <w:p w14:paraId="3CE0BB6C" w14:textId="77777777" w:rsidR="00593A0B" w:rsidRDefault="00593A0B" w:rsidP="0098516A">
      <w:pPr>
        <w:rPr>
          <w:color w:val="000000" w:themeColor="text1"/>
        </w:rPr>
      </w:pPr>
    </w:p>
    <w:p w14:paraId="4BA7F305" w14:textId="2B642B60" w:rsidR="0098516A" w:rsidRPr="007B630E" w:rsidRDefault="0098516A" w:rsidP="0098516A">
      <w:pPr>
        <w:rPr>
          <w:color w:val="000000" w:themeColor="text1"/>
        </w:rPr>
      </w:pPr>
      <w:r w:rsidRPr="0098516A">
        <w:rPr>
          <w:color w:val="000000" w:themeColor="text1"/>
        </w:rPr>
        <w:t>A </w:t>
      </w:r>
      <w:r w:rsidRPr="0098516A">
        <w:rPr>
          <w:b/>
          <w:bCs/>
          <w:color w:val="000000" w:themeColor="text1"/>
        </w:rPr>
        <w:t>JavaScript</w:t>
      </w:r>
      <w:r w:rsidRPr="0098516A">
        <w:rPr>
          <w:color w:val="000000" w:themeColor="text1"/>
        </w:rPr>
        <w:t> </w:t>
      </w:r>
      <w:hyperlink r:id="rId39" w:tooltip="Programozási nyelv" w:history="1">
        <w:r w:rsidRPr="0098516A">
          <w:rPr>
            <w:rStyle w:val="Hiperhivatkozs"/>
            <w:color w:val="000000" w:themeColor="text1"/>
            <w:u w:val="none"/>
          </w:rPr>
          <w:t>programozási nyelv</w:t>
        </w:r>
      </w:hyperlink>
      <w:r w:rsidRPr="0098516A">
        <w:rPr>
          <w:color w:val="000000" w:themeColor="text1"/>
        </w:rPr>
        <w:t> egy </w:t>
      </w:r>
      <w:hyperlink r:id="rId40" w:tooltip="Objektumorientált programozás" w:history="1">
        <w:r w:rsidRPr="0098516A">
          <w:rPr>
            <w:rStyle w:val="Hiperhivatkozs"/>
            <w:color w:val="000000" w:themeColor="text1"/>
            <w:u w:val="none"/>
          </w:rPr>
          <w:t>objektumorientált</w:t>
        </w:r>
      </w:hyperlink>
      <w:r w:rsidRPr="0098516A">
        <w:rPr>
          <w:color w:val="000000" w:themeColor="text1"/>
        </w:rPr>
        <w:t>, prototípus-alapú </w:t>
      </w:r>
      <w:hyperlink r:id="rId41" w:tooltip="Interpreteres nyelvek" w:history="1">
        <w:r w:rsidRPr="0098516A">
          <w:rPr>
            <w:rStyle w:val="Hiperhivatkozs"/>
            <w:color w:val="000000" w:themeColor="text1"/>
            <w:u w:val="none"/>
          </w:rPr>
          <w:t>szkriptnyelv</w:t>
        </w:r>
      </w:hyperlink>
      <w:r w:rsidRPr="0098516A">
        <w:rPr>
          <w:color w:val="000000" w:themeColor="text1"/>
        </w:rPr>
        <w:t>, amelyet </w:t>
      </w:r>
      <w:hyperlink r:id="rId42" w:tooltip="Weblap" w:history="1">
        <w:r w:rsidRPr="0098516A">
          <w:rPr>
            <w:rStyle w:val="Hiperhivatkozs"/>
            <w:color w:val="000000" w:themeColor="text1"/>
            <w:u w:val="none"/>
          </w:rPr>
          <w:t>weboldalakon</w:t>
        </w:r>
      </w:hyperlink>
      <w:r w:rsidRPr="0098516A">
        <w:rPr>
          <w:color w:val="000000" w:themeColor="text1"/>
        </w:rPr>
        <w:t> elterjedten használnak. Ebből fejlődött ki a </w:t>
      </w:r>
      <w:hyperlink r:id="rId43" w:tooltip="TypeScript (a lap nem létezik)" w:history="1">
        <w:r w:rsidRPr="0098516A">
          <w:rPr>
            <w:rStyle w:val="Hiperhivatkozs"/>
            <w:color w:val="000000" w:themeColor="text1"/>
            <w:u w:val="none"/>
          </w:rPr>
          <w:t>TypeScript</w:t>
        </w:r>
      </w:hyperlink>
      <w:r w:rsidRPr="0098516A">
        <w:rPr>
          <w:color w:val="000000" w:themeColor="text1"/>
        </w:rPr>
        <w:t>, ami a JavaScript típusos változatának tekinthető.</w:t>
      </w:r>
    </w:p>
    <w:p w14:paraId="65FD5148" w14:textId="39A50AA8" w:rsidR="009A18BE" w:rsidRPr="0098516A" w:rsidRDefault="009A18BE" w:rsidP="0098516A">
      <w:pPr>
        <w:rPr>
          <w:b/>
          <w:bCs/>
          <w:color w:val="000000" w:themeColor="text1"/>
        </w:rPr>
      </w:pPr>
      <w:r w:rsidRPr="007B630E">
        <w:rPr>
          <w:b/>
          <w:bCs/>
          <w:color w:val="000000" w:themeColor="text1"/>
        </w:rPr>
        <w:t>Története:</w:t>
      </w:r>
    </w:p>
    <w:p w14:paraId="26338AEB" w14:textId="77777777" w:rsidR="0098516A" w:rsidRPr="0098516A" w:rsidRDefault="0098516A" w:rsidP="0098516A">
      <w:pPr>
        <w:rPr>
          <w:color w:val="000000" w:themeColor="text1"/>
        </w:rPr>
      </w:pPr>
      <w:r w:rsidRPr="0098516A">
        <w:rPr>
          <w:color w:val="000000" w:themeColor="text1"/>
        </w:rPr>
        <w:t>Eredetileg </w:t>
      </w:r>
      <w:r w:rsidRPr="0098516A">
        <w:rPr>
          <w:i/>
          <w:iCs/>
          <w:color w:val="000000" w:themeColor="text1"/>
        </w:rPr>
        <w:t>Brendan Eich</w:t>
      </w:r>
      <w:r w:rsidRPr="0098516A">
        <w:rPr>
          <w:color w:val="000000" w:themeColor="text1"/>
        </w:rPr>
        <w:t>, a Netscape Communications mérnöke fejlesztette ki; neve először </w:t>
      </w:r>
      <w:r w:rsidRPr="0098516A">
        <w:rPr>
          <w:i/>
          <w:iCs/>
          <w:color w:val="000000" w:themeColor="text1"/>
        </w:rPr>
        <w:t>Mocha</w:t>
      </w:r>
      <w:r w:rsidRPr="0098516A">
        <w:rPr>
          <w:color w:val="000000" w:themeColor="text1"/>
        </w:rPr>
        <w:t>, majd </w:t>
      </w:r>
      <w:r w:rsidRPr="0098516A">
        <w:rPr>
          <w:i/>
          <w:iCs/>
          <w:color w:val="000000" w:themeColor="text1"/>
        </w:rPr>
        <w:t>LiveScript</w:t>
      </w:r>
      <w:r w:rsidRPr="0098516A">
        <w:rPr>
          <w:color w:val="000000" w:themeColor="text1"/>
        </w:rPr>
        <w:t> volt, később „JavaScript” nevet kapott, és szintaxisa közelebb került a Sun Microsystems </w:t>
      </w:r>
      <w:hyperlink r:id="rId44" w:tooltip="Java (programozási nyelv)" w:history="1">
        <w:r w:rsidRPr="0098516A">
          <w:rPr>
            <w:rStyle w:val="Hiperhivatkozs"/>
            <w:color w:val="000000" w:themeColor="text1"/>
            <w:u w:val="none"/>
          </w:rPr>
          <w:t>Java</w:t>
        </w:r>
      </w:hyperlink>
      <w:r w:rsidRPr="0098516A">
        <w:rPr>
          <w:color w:val="000000" w:themeColor="text1"/>
        </w:rPr>
        <w:t> programozási nyelvéhez. A JavaScriptet először 1997–99 között szabványosította az </w:t>
      </w:r>
      <w:hyperlink r:id="rId45" w:tooltip="Ecma International" w:history="1">
        <w:r w:rsidRPr="0098516A">
          <w:rPr>
            <w:rStyle w:val="Hiperhivatkozs"/>
            <w:color w:val="000000" w:themeColor="text1"/>
            <w:u w:val="none"/>
          </w:rPr>
          <w:t>ECMA</w:t>
        </w:r>
      </w:hyperlink>
      <w:r w:rsidRPr="0098516A">
        <w:rPr>
          <w:color w:val="000000" w:themeColor="text1"/>
        </w:rPr>
        <w:t> „</w:t>
      </w:r>
      <w:hyperlink r:id="rId46" w:tooltip="ECMAScript" w:history="1">
        <w:r w:rsidRPr="0098516A">
          <w:rPr>
            <w:rStyle w:val="Hiperhivatkozs"/>
            <w:color w:val="000000" w:themeColor="text1"/>
            <w:u w:val="none"/>
          </w:rPr>
          <w:t>ECMAScript</w:t>
        </w:r>
      </w:hyperlink>
      <w:r w:rsidRPr="0098516A">
        <w:rPr>
          <w:color w:val="000000" w:themeColor="text1"/>
        </w:rPr>
        <w:t>” néven. A jelenleg is érvényes szabvány az </w:t>
      </w:r>
      <w:r w:rsidRPr="0098516A">
        <w:rPr>
          <w:i/>
          <w:iCs/>
          <w:color w:val="000000" w:themeColor="text1"/>
        </w:rPr>
        <w:t>ECMA-262 Edition 3</w:t>
      </w:r>
      <w:r w:rsidRPr="0098516A">
        <w:rPr>
          <w:color w:val="000000" w:themeColor="text1"/>
        </w:rPr>
        <w:t> (1999. december), ami a </w:t>
      </w:r>
      <w:r w:rsidRPr="0098516A">
        <w:rPr>
          <w:i/>
          <w:iCs/>
          <w:color w:val="000000" w:themeColor="text1"/>
        </w:rPr>
        <w:t>JavaScript 1.5</w:t>
      </w:r>
      <w:r w:rsidRPr="0098516A">
        <w:rPr>
          <w:color w:val="000000" w:themeColor="text1"/>
        </w:rPr>
        <w:t>-nek felel meg. Ez a szabvány egyben </w:t>
      </w:r>
      <w:hyperlink r:id="rId47" w:tooltip="Nemzetközi Szabványügyi Szervezet" w:history="1">
        <w:r w:rsidRPr="0098516A">
          <w:rPr>
            <w:rStyle w:val="Hiperhivatkozs"/>
            <w:color w:val="000000" w:themeColor="text1"/>
            <w:u w:val="none"/>
          </w:rPr>
          <w:t>ISO</w:t>
        </w:r>
      </w:hyperlink>
      <w:r w:rsidRPr="0098516A">
        <w:rPr>
          <w:color w:val="000000" w:themeColor="text1"/>
        </w:rPr>
        <w:t> szabvány is.</w:t>
      </w:r>
    </w:p>
    <w:p w14:paraId="1E95C83F" w14:textId="30F1A95F" w:rsidR="0098516A" w:rsidRPr="0098516A" w:rsidRDefault="0098516A" w:rsidP="0098516A">
      <w:pPr>
        <w:rPr>
          <w:b/>
          <w:bCs/>
          <w:color w:val="000000" w:themeColor="text1"/>
        </w:rPr>
      </w:pPr>
      <w:r w:rsidRPr="0098516A">
        <w:rPr>
          <w:b/>
          <w:bCs/>
          <w:color w:val="000000" w:themeColor="text1"/>
        </w:rPr>
        <w:t>A Microsoft általi átvétele</w:t>
      </w:r>
    </w:p>
    <w:p w14:paraId="732FEB88" w14:textId="77777777" w:rsidR="0098516A" w:rsidRPr="0098516A" w:rsidRDefault="0098516A" w:rsidP="0098516A">
      <w:pPr>
        <w:rPr>
          <w:color w:val="000000" w:themeColor="text1"/>
        </w:rPr>
      </w:pPr>
      <w:r w:rsidRPr="0098516A">
        <w:rPr>
          <w:color w:val="000000" w:themeColor="text1"/>
        </w:rPr>
        <w:t>A </w:t>
      </w:r>
      <w:hyperlink r:id="rId48" w:tooltip="Microsoft" w:history="1">
        <w:r w:rsidRPr="0098516A">
          <w:rPr>
            <w:rStyle w:val="Hiperhivatkozs"/>
            <w:color w:val="000000" w:themeColor="text1"/>
            <w:u w:val="none"/>
          </w:rPr>
          <w:t>Microsoft</w:t>
        </w:r>
      </w:hyperlink>
      <w:r w:rsidRPr="0098516A">
        <w:rPr>
          <w:color w:val="000000" w:themeColor="text1"/>
        </w:rPr>
        <w:t> 1995-ben kifejlesztette az </w:t>
      </w:r>
      <w:hyperlink r:id="rId49" w:tooltip="Internet Explorer" w:history="1">
        <w:r w:rsidRPr="0098516A">
          <w:rPr>
            <w:rStyle w:val="Hiperhivatkozs"/>
            <w:color w:val="000000" w:themeColor="text1"/>
            <w:u w:val="none"/>
          </w:rPr>
          <w:t>Internet Explorert</w:t>
        </w:r>
      </w:hyperlink>
      <w:r w:rsidRPr="0098516A">
        <w:rPr>
          <w:color w:val="000000" w:themeColor="text1"/>
        </w:rPr>
        <w:t>, ami a Netscape-pel való böngészőháborúhoz vezetett. A Microsoft a </w:t>
      </w:r>
      <w:hyperlink r:id="rId50" w:tooltip="Netscape Navigator" w:history="1">
        <w:r w:rsidRPr="0098516A">
          <w:rPr>
            <w:rStyle w:val="Hiperhivatkozs"/>
            <w:color w:val="000000" w:themeColor="text1"/>
            <w:u w:val="none"/>
          </w:rPr>
          <w:t>Netscape Navigator</w:t>
        </w:r>
      </w:hyperlink>
      <w:r w:rsidRPr="0098516A">
        <w:rPr>
          <w:color w:val="000000" w:themeColor="text1"/>
        </w:rPr>
        <w:t> JavaScript-feldolgozójának forráskódja segítségével létrehozta a sajátját, a </w:t>
      </w:r>
      <w:hyperlink r:id="rId51" w:tooltip="JScript (a lap nem létezik)" w:history="1">
        <w:r w:rsidRPr="0098516A">
          <w:rPr>
            <w:rStyle w:val="Hiperhivatkozs"/>
            <w:color w:val="000000" w:themeColor="text1"/>
            <w:u w:val="none"/>
          </w:rPr>
          <w:t>JScriptet</w:t>
        </w:r>
      </w:hyperlink>
      <w:r w:rsidRPr="0098516A">
        <w:rPr>
          <w:color w:val="000000" w:themeColor="text1"/>
        </w:rPr>
        <w:t>.</w:t>
      </w:r>
    </w:p>
    <w:p w14:paraId="106BA7A9" w14:textId="77777777" w:rsidR="0098516A" w:rsidRPr="0098516A" w:rsidRDefault="0098516A" w:rsidP="0098516A">
      <w:pPr>
        <w:rPr>
          <w:color w:val="000000" w:themeColor="text1"/>
        </w:rPr>
      </w:pPr>
      <w:r w:rsidRPr="0098516A">
        <w:rPr>
          <w:color w:val="000000" w:themeColor="text1"/>
        </w:rPr>
        <w:t>A JScript először 1996-ban jelent meg a CSS kezdeti támogatása és a HTML néhány kiegészítése mellett. E megvalósítások merőben különböztek a Navigatorban alkalmazottaktól,</w:t>
      </w:r>
      <w:hyperlink r:id="rId52" w:anchor="cite_note-O'Reilly-2001-3" w:history="1">
        <w:r w:rsidRPr="0098516A">
          <w:rPr>
            <w:rStyle w:val="Hiperhivatkozs"/>
            <w:color w:val="000000" w:themeColor="text1"/>
            <w:u w:val="none"/>
            <w:vertAlign w:val="superscript"/>
          </w:rPr>
          <w:t>[3]</w:t>
        </w:r>
      </w:hyperlink>
      <w:hyperlink r:id="rId53" w:anchor="cite_note-4" w:history="1">
        <w:r w:rsidRPr="0098516A">
          <w:rPr>
            <w:rStyle w:val="Hiperhivatkozs"/>
            <w:color w:val="000000" w:themeColor="text1"/>
            <w:u w:val="none"/>
            <w:vertAlign w:val="superscript"/>
          </w:rPr>
          <w:t>[4]</w:t>
        </w:r>
      </w:hyperlink>
      <w:r w:rsidRPr="0098516A">
        <w:rPr>
          <w:color w:val="000000" w:themeColor="text1"/>
        </w:rPr>
        <w:t> ami megnehezítette a fejlesztőknek, hogy a weblapjaik mindkét webböngészőben jól működjenek, és ami a „Netscape-en működik legjobban” és „Internet Exploreren működik legjobban” széles körű használatához vezetett sok éven át.</w:t>
      </w:r>
      <w:hyperlink r:id="rId54" w:anchor="cite_note-O'Reilly-2001-3" w:history="1">
        <w:r w:rsidRPr="0098516A">
          <w:rPr>
            <w:rStyle w:val="Hiperhivatkozs"/>
            <w:color w:val="000000" w:themeColor="text1"/>
            <w:u w:val="none"/>
            <w:vertAlign w:val="superscript"/>
          </w:rPr>
          <w:t>[3]</w:t>
        </w:r>
      </w:hyperlink>
      <w:hyperlink r:id="rId55" w:anchor="cite_note-5" w:history="1">
        <w:r w:rsidRPr="0098516A">
          <w:rPr>
            <w:rStyle w:val="Hiperhivatkozs"/>
            <w:color w:val="000000" w:themeColor="text1"/>
            <w:u w:val="none"/>
            <w:vertAlign w:val="superscript"/>
          </w:rPr>
          <w:t>[5]</w:t>
        </w:r>
      </w:hyperlink>
    </w:p>
    <w:p w14:paraId="62279030" w14:textId="77777777" w:rsidR="0098516A" w:rsidRPr="0098516A" w:rsidRDefault="0098516A" w:rsidP="0098516A">
      <w:pPr>
        <w:rPr>
          <w:b/>
          <w:bCs/>
          <w:color w:val="000000" w:themeColor="text1"/>
        </w:rPr>
      </w:pPr>
      <w:r w:rsidRPr="0098516A">
        <w:rPr>
          <w:b/>
          <w:bCs/>
          <w:color w:val="000000" w:themeColor="text1"/>
        </w:rPr>
        <w:t>Szerkesztés, előállítás</w:t>
      </w:r>
    </w:p>
    <w:p w14:paraId="22F6D23B" w14:textId="713F8CC3" w:rsidR="0098516A" w:rsidRPr="0098516A" w:rsidRDefault="0098516A" w:rsidP="0098516A">
      <w:pPr>
        <w:rPr>
          <w:color w:val="000000" w:themeColor="text1"/>
        </w:rPr>
      </w:pPr>
      <w:r w:rsidRPr="0098516A">
        <w:rPr>
          <w:color w:val="000000" w:themeColor="text1"/>
        </w:rPr>
        <w:t>A JavaScript kód vagy a </w:t>
      </w:r>
      <w:hyperlink r:id="rId56" w:tooltip="HTML" w:history="1">
        <w:r w:rsidRPr="0098516A">
          <w:rPr>
            <w:rStyle w:val="Hiperhivatkozs"/>
            <w:color w:val="000000" w:themeColor="text1"/>
            <w:u w:val="none"/>
          </w:rPr>
          <w:t>HTML</w:t>
        </w:r>
      </w:hyperlink>
      <w:r w:rsidRPr="0098516A">
        <w:rPr>
          <w:color w:val="000000" w:themeColor="text1"/>
        </w:rPr>
        <w:t> fájlban, vagy külön (jellemzően .js kiterjesztésű) szövegfájlban van. Ezek a fájlok tetszőleges </w:t>
      </w:r>
      <w:hyperlink r:id="rId57" w:tooltip="Szövegszerkesztő" w:history="1">
        <w:r w:rsidRPr="0098516A">
          <w:rPr>
            <w:rStyle w:val="Hiperhivatkozs"/>
            <w:color w:val="000000" w:themeColor="text1"/>
            <w:u w:val="none"/>
          </w:rPr>
          <w:t>szövegszerkesztő</w:t>
        </w:r>
      </w:hyperlink>
      <w:r w:rsidRPr="0098516A">
        <w:rPr>
          <w:color w:val="000000" w:themeColor="text1"/>
        </w:rPr>
        <w:t> (nem </w:t>
      </w:r>
      <w:hyperlink r:id="rId58" w:tooltip="Dokumentumszerkesztő" w:history="1">
        <w:r w:rsidRPr="0098516A">
          <w:rPr>
            <w:rStyle w:val="Hiperhivatkozs"/>
            <w:color w:val="000000" w:themeColor="text1"/>
            <w:u w:val="none"/>
          </w:rPr>
          <w:t>dokumentumszerkesztő</w:t>
        </w:r>
      </w:hyperlink>
      <w:r w:rsidRPr="0098516A">
        <w:rPr>
          <w:color w:val="000000" w:themeColor="text1"/>
        </w:rPr>
        <w:t>) programmal szerkeszthetőek.</w:t>
      </w:r>
    </w:p>
    <w:p w14:paraId="042AA895" w14:textId="7D9C31FC" w:rsidR="0098516A" w:rsidRPr="0098516A" w:rsidRDefault="0098516A" w:rsidP="0098516A">
      <w:pPr>
        <w:rPr>
          <w:b/>
          <w:bCs/>
          <w:color w:val="000000" w:themeColor="text1"/>
        </w:rPr>
      </w:pPr>
      <w:r w:rsidRPr="0098516A">
        <w:rPr>
          <w:b/>
          <w:bCs/>
          <w:color w:val="000000" w:themeColor="text1"/>
        </w:rPr>
        <w:t>Futási környezete</w:t>
      </w:r>
    </w:p>
    <w:p w14:paraId="739203C3" w14:textId="77777777" w:rsidR="0098516A" w:rsidRPr="0098516A" w:rsidRDefault="0098516A" w:rsidP="0098516A">
      <w:pPr>
        <w:rPr>
          <w:color w:val="000000" w:themeColor="text1"/>
        </w:rPr>
      </w:pPr>
      <w:r w:rsidRPr="0098516A">
        <w:rPr>
          <w:color w:val="000000" w:themeColor="text1"/>
        </w:rPr>
        <w:t>A JavaScript esetében a futási környezet jellemzően egy </w:t>
      </w:r>
      <w:hyperlink r:id="rId59" w:tooltip="Webböngésző" w:history="1">
        <w:r w:rsidRPr="0098516A">
          <w:rPr>
            <w:rStyle w:val="Hiperhivatkozs"/>
            <w:color w:val="000000" w:themeColor="text1"/>
            <w:u w:val="none"/>
          </w:rPr>
          <w:t>webböngésző</w:t>
        </w:r>
      </w:hyperlink>
      <w:r w:rsidRPr="0098516A">
        <w:rPr>
          <w:color w:val="000000" w:themeColor="text1"/>
        </w:rPr>
        <w:t>, illetve annak </w:t>
      </w:r>
      <w:hyperlink r:id="rId60" w:tooltip="JavaScript-motor" w:history="1">
        <w:r w:rsidRPr="0098516A">
          <w:rPr>
            <w:rStyle w:val="Hiperhivatkozs"/>
            <w:color w:val="000000" w:themeColor="text1"/>
            <w:u w:val="none"/>
          </w:rPr>
          <w:t>JavaScript-motorja</w:t>
        </w:r>
      </w:hyperlink>
      <w:r w:rsidRPr="0098516A">
        <w:rPr>
          <w:color w:val="000000" w:themeColor="text1"/>
        </w:rPr>
        <w:t>.</w:t>
      </w:r>
    </w:p>
    <w:p w14:paraId="0537E1DA" w14:textId="77777777" w:rsidR="0098516A" w:rsidRDefault="0098516A" w:rsidP="0098516A">
      <w:pPr>
        <w:rPr>
          <w:color w:val="000000" w:themeColor="text1"/>
        </w:rPr>
      </w:pPr>
      <w:r w:rsidRPr="0098516A">
        <w:rPr>
          <w:color w:val="000000" w:themeColor="text1"/>
        </w:rPr>
        <w:lastRenderedPageBreak/>
        <w:t>JavaScript programok </w:t>
      </w:r>
      <w:hyperlink r:id="rId61" w:tooltip="Windows" w:history="1">
        <w:r w:rsidRPr="0098516A">
          <w:rPr>
            <w:rStyle w:val="Hiperhivatkozs"/>
            <w:color w:val="000000" w:themeColor="text1"/>
            <w:u w:val="none"/>
          </w:rPr>
          <w:t>Windows</w:t>
        </w:r>
      </w:hyperlink>
      <w:r w:rsidRPr="0098516A">
        <w:rPr>
          <w:color w:val="000000" w:themeColor="text1"/>
        </w:rPr>
        <w:t> alapú környezetben futtathatók továbbá a </w:t>
      </w:r>
      <w:hyperlink r:id="rId62" w:tooltip="Wscript.exe (a lap nem létezik)" w:history="1">
        <w:r w:rsidRPr="0098516A">
          <w:rPr>
            <w:rStyle w:val="Hiperhivatkozs"/>
            <w:color w:val="000000" w:themeColor="text1"/>
            <w:u w:val="none"/>
          </w:rPr>
          <w:t>wscript.exe</w:t>
        </w:r>
      </w:hyperlink>
      <w:r w:rsidRPr="0098516A">
        <w:rPr>
          <w:color w:val="000000" w:themeColor="text1"/>
        </w:rPr>
        <w:t> és a </w:t>
      </w:r>
      <w:hyperlink r:id="rId63" w:tooltip="Cscript.exe (a lap nem létezik)" w:history="1">
        <w:r w:rsidRPr="0098516A">
          <w:rPr>
            <w:rStyle w:val="Hiperhivatkozs"/>
            <w:color w:val="000000" w:themeColor="text1"/>
            <w:u w:val="none"/>
          </w:rPr>
          <w:t>cscript.exe</w:t>
        </w:r>
      </w:hyperlink>
      <w:r w:rsidRPr="0098516A">
        <w:rPr>
          <w:color w:val="000000" w:themeColor="text1"/>
        </w:rPr>
        <w:t> segítségével is.</w:t>
      </w:r>
    </w:p>
    <w:p w14:paraId="21B3B2B8" w14:textId="77777777" w:rsidR="00A32274" w:rsidRDefault="00A32274" w:rsidP="0098516A">
      <w:pPr>
        <w:rPr>
          <w:color w:val="000000" w:themeColor="text1"/>
        </w:rPr>
      </w:pPr>
    </w:p>
    <w:p w14:paraId="5ED4477F" w14:textId="58B7391E" w:rsidR="00A32274" w:rsidRPr="00A32274" w:rsidRDefault="00A32274" w:rsidP="00A32274">
      <w:pPr>
        <w:jc w:val="center"/>
        <w:rPr>
          <w:b/>
          <w:bCs/>
          <w:color w:val="000000" w:themeColor="text1"/>
          <w:sz w:val="40"/>
          <w:szCs w:val="40"/>
        </w:rPr>
      </w:pPr>
      <w:r>
        <w:rPr>
          <w:b/>
          <w:bCs/>
          <w:color w:val="000000" w:themeColor="text1"/>
          <w:sz w:val="40"/>
          <w:szCs w:val="40"/>
        </w:rPr>
        <w:t>React</w:t>
      </w:r>
    </w:p>
    <w:p w14:paraId="7BD9147C" w14:textId="77777777" w:rsidR="009F3353" w:rsidRDefault="009F3353" w:rsidP="0098516A">
      <w:pPr>
        <w:rPr>
          <w:b/>
          <w:bCs/>
          <w:color w:val="000000" w:themeColor="text1"/>
        </w:rPr>
      </w:pPr>
    </w:p>
    <w:p w14:paraId="619F4B76" w14:textId="2A0423AB" w:rsidR="00A32274" w:rsidRDefault="00A32274" w:rsidP="0098516A">
      <w:pPr>
        <w:rPr>
          <w:b/>
          <w:bCs/>
          <w:color w:val="000000" w:themeColor="text1"/>
        </w:rPr>
      </w:pPr>
      <w:r>
        <w:rPr>
          <w:b/>
          <w:bCs/>
          <w:color w:val="000000" w:themeColor="text1"/>
        </w:rPr>
        <w:t>React általános</w:t>
      </w:r>
    </w:p>
    <w:p w14:paraId="11866DB9" w14:textId="77777777" w:rsidR="009F3353" w:rsidRDefault="009F3353" w:rsidP="0098516A">
      <w:pPr>
        <w:rPr>
          <w:b/>
          <w:bCs/>
          <w:color w:val="000000" w:themeColor="text1"/>
        </w:rPr>
      </w:pPr>
    </w:p>
    <w:p w14:paraId="64BD2891" w14:textId="6A4D9F02" w:rsidR="00A32274" w:rsidRDefault="00A32274" w:rsidP="0098516A">
      <w:pPr>
        <w:rPr>
          <w:color w:val="000000" w:themeColor="text1"/>
        </w:rPr>
      </w:pPr>
      <w:r w:rsidRPr="00A32274">
        <w:rPr>
          <w:color w:val="000000" w:themeColor="text1"/>
        </w:rPr>
        <w:t xml:space="preserve">A </w:t>
      </w:r>
      <w:r w:rsidRPr="00A32274">
        <w:rPr>
          <w:b/>
          <w:bCs/>
          <w:color w:val="000000" w:themeColor="text1"/>
        </w:rPr>
        <w:t>React</w:t>
      </w:r>
      <w:r w:rsidRPr="00A32274">
        <w:rPr>
          <w:color w:val="000000" w:themeColor="text1"/>
        </w:rPr>
        <w:t xml:space="preserve"> egy nyílt forráskódú JavaScript-könyvtár, amelyet a </w:t>
      </w:r>
      <w:r w:rsidRPr="00A32274">
        <w:rPr>
          <w:b/>
          <w:bCs/>
          <w:color w:val="000000" w:themeColor="text1"/>
        </w:rPr>
        <w:t>Meta</w:t>
      </w:r>
      <w:r w:rsidRPr="00A32274">
        <w:rPr>
          <w:color w:val="000000" w:themeColor="text1"/>
        </w:rPr>
        <w:t xml:space="preserve"> (korábban Facebook) fejlesztett ki és tart karban. A Reactet főként felhasználói felületek (UI) építésére használják, különösen egyoldalas alkalmazásokhoz (Single Page Applications - SPA), ahol az interaktív elemek gyors és hatékony frissítése kiemelten fontos.</w:t>
      </w:r>
    </w:p>
    <w:p w14:paraId="35641E49" w14:textId="77777777" w:rsidR="00584F24" w:rsidRPr="00584F24" w:rsidRDefault="00584F24" w:rsidP="00584F24">
      <w:pPr>
        <w:rPr>
          <w:b/>
          <w:bCs/>
          <w:color w:val="000000" w:themeColor="text1"/>
        </w:rPr>
      </w:pPr>
      <w:r w:rsidRPr="00584F24">
        <w:rPr>
          <w:b/>
          <w:bCs/>
          <w:color w:val="000000" w:themeColor="text1"/>
        </w:rPr>
        <w:t>Története és fejlődése</w:t>
      </w:r>
    </w:p>
    <w:p w14:paraId="5CEAAC89" w14:textId="77777777" w:rsidR="00584F24" w:rsidRPr="00584F24" w:rsidRDefault="00584F24" w:rsidP="00584F24">
      <w:pPr>
        <w:numPr>
          <w:ilvl w:val="0"/>
          <w:numId w:val="14"/>
        </w:numPr>
        <w:rPr>
          <w:color w:val="000000" w:themeColor="text1"/>
        </w:rPr>
      </w:pPr>
      <w:r w:rsidRPr="00584F24">
        <w:rPr>
          <w:b/>
          <w:bCs/>
          <w:color w:val="000000" w:themeColor="text1"/>
        </w:rPr>
        <w:t>Kezdetek</w:t>
      </w:r>
      <w:r w:rsidRPr="00584F24">
        <w:rPr>
          <w:color w:val="000000" w:themeColor="text1"/>
        </w:rPr>
        <w:t>: A Reactet 2013-ban nyílt forráskódúként adta ki a Facebook. Eredetileg belső használatra fejlesztették, hogy egyszerűsítsék és gyorsítsák az alkalmazásaik UI-fejlesztését.</w:t>
      </w:r>
    </w:p>
    <w:p w14:paraId="31E9F1B1" w14:textId="77777777" w:rsidR="00584F24" w:rsidRPr="00584F24" w:rsidRDefault="00584F24" w:rsidP="00584F24">
      <w:pPr>
        <w:numPr>
          <w:ilvl w:val="0"/>
          <w:numId w:val="14"/>
        </w:numPr>
        <w:rPr>
          <w:color w:val="000000" w:themeColor="text1"/>
        </w:rPr>
      </w:pPr>
      <w:r w:rsidRPr="00584F24">
        <w:rPr>
          <w:b/>
          <w:bCs/>
          <w:color w:val="000000" w:themeColor="text1"/>
        </w:rPr>
        <w:t>Folyamatos fejlődés</w:t>
      </w:r>
      <w:r w:rsidRPr="00584F24">
        <w:rPr>
          <w:color w:val="000000" w:themeColor="text1"/>
        </w:rPr>
        <w:t xml:space="preserve">: Azóta is aktívan fejlesztik, és számos verziófrissítés történt, amelyek új funkciókat és optimalizációkat hoztak (pl. a </w:t>
      </w:r>
      <w:r w:rsidRPr="00584F24">
        <w:rPr>
          <w:b/>
          <w:bCs/>
          <w:color w:val="000000" w:themeColor="text1"/>
        </w:rPr>
        <w:t>Hooks</w:t>
      </w:r>
      <w:r w:rsidRPr="00584F24">
        <w:rPr>
          <w:color w:val="000000" w:themeColor="text1"/>
        </w:rPr>
        <w:t xml:space="preserve"> bevezetése 2018-ban).</w:t>
      </w:r>
    </w:p>
    <w:p w14:paraId="0EF2648C" w14:textId="77777777" w:rsidR="00584F24" w:rsidRPr="00584F24" w:rsidRDefault="00584F24" w:rsidP="00584F24">
      <w:pPr>
        <w:rPr>
          <w:b/>
          <w:bCs/>
          <w:color w:val="000000" w:themeColor="text1"/>
        </w:rPr>
      </w:pPr>
      <w:r w:rsidRPr="00584F24">
        <w:rPr>
          <w:b/>
          <w:bCs/>
          <w:color w:val="000000" w:themeColor="text1"/>
        </w:rPr>
        <w:t>Cross-platform fejlesztés</w:t>
      </w:r>
    </w:p>
    <w:p w14:paraId="040806AF" w14:textId="77777777" w:rsidR="00584F24" w:rsidRPr="00584F24" w:rsidRDefault="00584F24" w:rsidP="00584F24">
      <w:pPr>
        <w:rPr>
          <w:color w:val="000000" w:themeColor="text1"/>
        </w:rPr>
      </w:pPr>
      <w:r w:rsidRPr="00584F24">
        <w:rPr>
          <w:color w:val="000000" w:themeColor="text1"/>
        </w:rPr>
        <w:t>A React nemcsak webalkalmazások fejlesztésére alkalmas, hanem más platformokon is használható:</w:t>
      </w:r>
    </w:p>
    <w:p w14:paraId="42F5276A" w14:textId="77777777" w:rsidR="00584F24" w:rsidRPr="00584F24" w:rsidRDefault="00584F24" w:rsidP="00584F24">
      <w:pPr>
        <w:numPr>
          <w:ilvl w:val="0"/>
          <w:numId w:val="15"/>
        </w:numPr>
        <w:rPr>
          <w:color w:val="000000" w:themeColor="text1"/>
        </w:rPr>
      </w:pPr>
      <w:r w:rsidRPr="00584F24">
        <w:rPr>
          <w:b/>
          <w:bCs/>
          <w:color w:val="000000" w:themeColor="text1"/>
        </w:rPr>
        <w:t>React Native</w:t>
      </w:r>
      <w:r w:rsidRPr="00584F24">
        <w:rPr>
          <w:color w:val="000000" w:themeColor="text1"/>
        </w:rPr>
        <w:t>: Mobilalkalmazások készítésére (Android és iOS).</w:t>
      </w:r>
    </w:p>
    <w:p w14:paraId="51F5DE0E" w14:textId="77777777" w:rsidR="00584F24" w:rsidRPr="00584F24" w:rsidRDefault="00584F24" w:rsidP="00584F24">
      <w:pPr>
        <w:numPr>
          <w:ilvl w:val="0"/>
          <w:numId w:val="15"/>
        </w:numPr>
        <w:rPr>
          <w:color w:val="000000" w:themeColor="text1"/>
        </w:rPr>
      </w:pPr>
      <w:r w:rsidRPr="00584F24">
        <w:rPr>
          <w:b/>
          <w:bCs/>
          <w:color w:val="000000" w:themeColor="text1"/>
        </w:rPr>
        <w:t>React 360</w:t>
      </w:r>
      <w:r w:rsidRPr="00584F24">
        <w:rPr>
          <w:color w:val="000000" w:themeColor="text1"/>
        </w:rPr>
        <w:t>: VR alkalmazások fejlesztésére.</w:t>
      </w:r>
    </w:p>
    <w:p w14:paraId="6054A30A" w14:textId="77777777" w:rsidR="00584F24" w:rsidRPr="00584F24" w:rsidRDefault="00584F24" w:rsidP="00584F24">
      <w:pPr>
        <w:numPr>
          <w:ilvl w:val="0"/>
          <w:numId w:val="15"/>
        </w:numPr>
        <w:rPr>
          <w:color w:val="000000" w:themeColor="text1"/>
        </w:rPr>
      </w:pPr>
      <w:r w:rsidRPr="00584F24">
        <w:rPr>
          <w:b/>
          <w:bCs/>
          <w:color w:val="000000" w:themeColor="text1"/>
        </w:rPr>
        <w:t>Electron + React</w:t>
      </w:r>
      <w:r w:rsidRPr="00584F24">
        <w:rPr>
          <w:color w:val="000000" w:themeColor="text1"/>
        </w:rPr>
        <w:t>: Asztali alkalmazások létrehozására.</w:t>
      </w:r>
    </w:p>
    <w:p w14:paraId="46BF4B2E" w14:textId="77777777" w:rsidR="00584F24" w:rsidRPr="00A32274" w:rsidRDefault="00584F24" w:rsidP="0098516A">
      <w:pPr>
        <w:rPr>
          <w:color w:val="000000" w:themeColor="text1"/>
        </w:rPr>
      </w:pPr>
    </w:p>
    <w:p w14:paraId="3F27444A" w14:textId="77777777" w:rsidR="00584F24" w:rsidRPr="00584F24" w:rsidRDefault="00584F24" w:rsidP="00584F24">
      <w:pPr>
        <w:rPr>
          <w:b/>
          <w:bCs/>
          <w:color w:val="000000" w:themeColor="text1"/>
        </w:rPr>
      </w:pPr>
      <w:r w:rsidRPr="00584F24">
        <w:rPr>
          <w:b/>
          <w:bCs/>
          <w:color w:val="000000" w:themeColor="text1"/>
        </w:rPr>
        <w:t>Nagyvállalati használat</w:t>
      </w:r>
    </w:p>
    <w:p w14:paraId="60739091" w14:textId="77777777" w:rsidR="00584F24" w:rsidRPr="00584F24" w:rsidRDefault="00584F24" w:rsidP="00584F24">
      <w:pPr>
        <w:rPr>
          <w:color w:val="000000" w:themeColor="text1"/>
        </w:rPr>
      </w:pPr>
      <w:r w:rsidRPr="00584F24">
        <w:rPr>
          <w:color w:val="000000" w:themeColor="text1"/>
        </w:rPr>
        <w:t>A Reactet rengeteg nagyvállalat használja, többek között:</w:t>
      </w:r>
    </w:p>
    <w:p w14:paraId="4C7DE1AB" w14:textId="77777777" w:rsidR="00584F24" w:rsidRPr="00584F24" w:rsidRDefault="00584F24" w:rsidP="00584F24">
      <w:pPr>
        <w:numPr>
          <w:ilvl w:val="0"/>
          <w:numId w:val="16"/>
        </w:numPr>
        <w:rPr>
          <w:color w:val="000000" w:themeColor="text1"/>
        </w:rPr>
      </w:pPr>
      <w:r w:rsidRPr="00584F24">
        <w:rPr>
          <w:color w:val="000000" w:themeColor="text1"/>
        </w:rPr>
        <w:t>Facebook (Meta)</w:t>
      </w:r>
    </w:p>
    <w:p w14:paraId="1447328B" w14:textId="77777777" w:rsidR="00584F24" w:rsidRPr="00584F24" w:rsidRDefault="00584F24" w:rsidP="00584F24">
      <w:pPr>
        <w:numPr>
          <w:ilvl w:val="0"/>
          <w:numId w:val="16"/>
        </w:numPr>
        <w:rPr>
          <w:color w:val="000000" w:themeColor="text1"/>
        </w:rPr>
      </w:pPr>
      <w:r w:rsidRPr="00584F24">
        <w:rPr>
          <w:color w:val="000000" w:themeColor="text1"/>
        </w:rPr>
        <w:t>Instagram</w:t>
      </w:r>
    </w:p>
    <w:p w14:paraId="0A6AB4AC" w14:textId="77777777" w:rsidR="00584F24" w:rsidRPr="00584F24" w:rsidRDefault="00584F24" w:rsidP="00584F24">
      <w:pPr>
        <w:numPr>
          <w:ilvl w:val="0"/>
          <w:numId w:val="16"/>
        </w:numPr>
        <w:rPr>
          <w:color w:val="000000" w:themeColor="text1"/>
        </w:rPr>
      </w:pPr>
      <w:r w:rsidRPr="00584F24">
        <w:rPr>
          <w:color w:val="000000" w:themeColor="text1"/>
        </w:rPr>
        <w:t>Netflix</w:t>
      </w:r>
    </w:p>
    <w:p w14:paraId="3AA1EA79" w14:textId="77777777" w:rsidR="00584F24" w:rsidRPr="00584F24" w:rsidRDefault="00584F24" w:rsidP="00584F24">
      <w:pPr>
        <w:numPr>
          <w:ilvl w:val="0"/>
          <w:numId w:val="16"/>
        </w:numPr>
        <w:rPr>
          <w:color w:val="000000" w:themeColor="text1"/>
        </w:rPr>
      </w:pPr>
      <w:r w:rsidRPr="00584F24">
        <w:rPr>
          <w:color w:val="000000" w:themeColor="text1"/>
        </w:rPr>
        <w:lastRenderedPageBreak/>
        <w:t>Airbnb</w:t>
      </w:r>
    </w:p>
    <w:p w14:paraId="70AD0270" w14:textId="77777777" w:rsidR="00584F24" w:rsidRPr="00584F24" w:rsidRDefault="00584F24" w:rsidP="00584F24">
      <w:pPr>
        <w:numPr>
          <w:ilvl w:val="0"/>
          <w:numId w:val="16"/>
        </w:numPr>
        <w:rPr>
          <w:color w:val="000000" w:themeColor="text1"/>
        </w:rPr>
      </w:pPr>
      <w:r w:rsidRPr="00584F24">
        <w:rPr>
          <w:color w:val="000000" w:themeColor="text1"/>
        </w:rPr>
        <w:t>Uber</w:t>
      </w:r>
    </w:p>
    <w:p w14:paraId="384384C4" w14:textId="77777777" w:rsidR="00584F24" w:rsidRPr="00584F24" w:rsidRDefault="00584F24" w:rsidP="00584F24">
      <w:pPr>
        <w:numPr>
          <w:ilvl w:val="0"/>
          <w:numId w:val="16"/>
        </w:numPr>
        <w:rPr>
          <w:color w:val="000000" w:themeColor="text1"/>
        </w:rPr>
      </w:pPr>
      <w:r w:rsidRPr="00584F24">
        <w:rPr>
          <w:color w:val="000000" w:themeColor="text1"/>
        </w:rPr>
        <w:t>Tesla</w:t>
      </w:r>
    </w:p>
    <w:p w14:paraId="32CEFD34" w14:textId="17D61D63" w:rsidR="00A32274" w:rsidRPr="00584F24" w:rsidRDefault="00584F24" w:rsidP="00584F24">
      <w:pPr>
        <w:jc w:val="center"/>
        <w:rPr>
          <w:b/>
          <w:bCs/>
          <w:color w:val="000000" w:themeColor="text1"/>
          <w:sz w:val="40"/>
          <w:szCs w:val="40"/>
        </w:rPr>
      </w:pPr>
      <w:r>
        <w:rPr>
          <w:b/>
          <w:bCs/>
          <w:color w:val="000000" w:themeColor="text1"/>
          <w:sz w:val="40"/>
          <w:szCs w:val="40"/>
        </w:rPr>
        <w:t>React működés</w:t>
      </w:r>
    </w:p>
    <w:p w14:paraId="7831A8EA" w14:textId="77777777" w:rsidR="00A32274" w:rsidRDefault="00A32274" w:rsidP="0098516A">
      <w:pPr>
        <w:rPr>
          <w:color w:val="000000" w:themeColor="text1"/>
        </w:rPr>
      </w:pPr>
    </w:p>
    <w:p w14:paraId="61875265" w14:textId="77777777" w:rsidR="00035B5B" w:rsidRPr="00035B5B" w:rsidRDefault="00035B5B" w:rsidP="00035B5B">
      <w:pPr>
        <w:rPr>
          <w:b/>
          <w:bCs/>
          <w:color w:val="000000" w:themeColor="text1"/>
        </w:rPr>
      </w:pPr>
      <w:r w:rsidRPr="00035B5B">
        <w:rPr>
          <w:b/>
          <w:bCs/>
          <w:color w:val="000000" w:themeColor="text1"/>
        </w:rPr>
        <w:t>Virtual DOM</w:t>
      </w:r>
    </w:p>
    <w:p w14:paraId="1F70E22E" w14:textId="77777777" w:rsidR="00035B5B" w:rsidRPr="00035B5B" w:rsidRDefault="00035B5B" w:rsidP="00035B5B">
      <w:pPr>
        <w:numPr>
          <w:ilvl w:val="0"/>
          <w:numId w:val="17"/>
        </w:numPr>
        <w:rPr>
          <w:color w:val="000000" w:themeColor="text1"/>
        </w:rPr>
      </w:pPr>
      <w:r w:rsidRPr="00035B5B">
        <w:rPr>
          <w:color w:val="000000" w:themeColor="text1"/>
        </w:rPr>
        <w:t xml:space="preserve">A React nem közvetlenül a böngésző </w:t>
      </w:r>
      <w:r w:rsidRPr="00035B5B">
        <w:rPr>
          <w:b/>
          <w:bCs/>
          <w:color w:val="000000" w:themeColor="text1"/>
        </w:rPr>
        <w:t>DOM-jával</w:t>
      </w:r>
      <w:r w:rsidRPr="00035B5B">
        <w:rPr>
          <w:color w:val="000000" w:themeColor="text1"/>
        </w:rPr>
        <w:t xml:space="preserve"> dolgozik, hanem egy könnyített, memória-alapú </w:t>
      </w:r>
      <w:r w:rsidRPr="00035B5B">
        <w:rPr>
          <w:b/>
          <w:bCs/>
          <w:color w:val="000000" w:themeColor="text1"/>
        </w:rPr>
        <w:t>virtuális DOM</w:t>
      </w:r>
      <w:r w:rsidRPr="00035B5B">
        <w:rPr>
          <w:color w:val="000000" w:themeColor="text1"/>
        </w:rPr>
        <w:t xml:space="preserve"> másolatot hoz létre.</w:t>
      </w:r>
    </w:p>
    <w:p w14:paraId="48A1D15B" w14:textId="77777777" w:rsidR="00035B5B" w:rsidRPr="00035B5B" w:rsidRDefault="00035B5B" w:rsidP="00035B5B">
      <w:pPr>
        <w:numPr>
          <w:ilvl w:val="0"/>
          <w:numId w:val="17"/>
        </w:numPr>
        <w:rPr>
          <w:color w:val="000000" w:themeColor="text1"/>
        </w:rPr>
      </w:pPr>
      <w:r w:rsidRPr="00035B5B">
        <w:rPr>
          <w:b/>
          <w:bCs/>
          <w:color w:val="000000" w:themeColor="text1"/>
        </w:rPr>
        <w:t>Hogyan működik?</w:t>
      </w:r>
    </w:p>
    <w:p w14:paraId="02E97750" w14:textId="77777777" w:rsidR="00035B5B" w:rsidRPr="00035B5B" w:rsidRDefault="00035B5B" w:rsidP="00035B5B">
      <w:pPr>
        <w:numPr>
          <w:ilvl w:val="1"/>
          <w:numId w:val="17"/>
        </w:numPr>
        <w:rPr>
          <w:color w:val="000000" w:themeColor="text1"/>
        </w:rPr>
      </w:pPr>
      <w:r w:rsidRPr="00035B5B">
        <w:rPr>
          <w:color w:val="000000" w:themeColor="text1"/>
        </w:rPr>
        <w:t>Minden változtatás először a Virtual DOM-ban történik meg.</w:t>
      </w:r>
    </w:p>
    <w:p w14:paraId="5192F714" w14:textId="77777777" w:rsidR="00035B5B" w:rsidRPr="00035B5B" w:rsidRDefault="00035B5B" w:rsidP="00035B5B">
      <w:pPr>
        <w:numPr>
          <w:ilvl w:val="1"/>
          <w:numId w:val="17"/>
        </w:numPr>
        <w:rPr>
          <w:color w:val="000000" w:themeColor="text1"/>
        </w:rPr>
      </w:pPr>
      <w:r w:rsidRPr="00035B5B">
        <w:rPr>
          <w:color w:val="000000" w:themeColor="text1"/>
        </w:rPr>
        <w:t>A React összehasonlítja (diffing) a változtatások előtti és utáni állapotot.</w:t>
      </w:r>
    </w:p>
    <w:p w14:paraId="0E1D8AE5" w14:textId="77777777" w:rsidR="00035B5B" w:rsidRPr="00035B5B" w:rsidRDefault="00035B5B" w:rsidP="00035B5B">
      <w:pPr>
        <w:numPr>
          <w:ilvl w:val="1"/>
          <w:numId w:val="17"/>
        </w:numPr>
        <w:rPr>
          <w:color w:val="000000" w:themeColor="text1"/>
        </w:rPr>
      </w:pPr>
      <w:r w:rsidRPr="00035B5B">
        <w:rPr>
          <w:color w:val="000000" w:themeColor="text1"/>
        </w:rPr>
        <w:t>Csak azokat a részeket frissíti a valódi DOM-ban, amelyek ténylegesen változtak.</w:t>
      </w:r>
    </w:p>
    <w:p w14:paraId="1E662865" w14:textId="77777777" w:rsidR="00035B5B" w:rsidRPr="00035B5B" w:rsidRDefault="00035B5B" w:rsidP="00035B5B">
      <w:pPr>
        <w:numPr>
          <w:ilvl w:val="0"/>
          <w:numId w:val="17"/>
        </w:numPr>
        <w:rPr>
          <w:color w:val="000000" w:themeColor="text1"/>
        </w:rPr>
      </w:pPr>
      <w:r w:rsidRPr="00035B5B">
        <w:rPr>
          <w:b/>
          <w:bCs/>
          <w:color w:val="000000" w:themeColor="text1"/>
        </w:rPr>
        <w:t>Előny</w:t>
      </w:r>
      <w:r w:rsidRPr="00035B5B">
        <w:rPr>
          <w:color w:val="000000" w:themeColor="text1"/>
        </w:rPr>
        <w:t>: Gyorsabb frissítés és jobb teljesítmény.</w:t>
      </w:r>
    </w:p>
    <w:p w14:paraId="69B72CFB" w14:textId="77777777" w:rsidR="008A30EB" w:rsidRPr="008A30EB" w:rsidRDefault="008A30EB" w:rsidP="008A30EB">
      <w:pPr>
        <w:rPr>
          <w:b/>
          <w:bCs/>
          <w:color w:val="000000" w:themeColor="text1"/>
        </w:rPr>
      </w:pPr>
      <w:r w:rsidRPr="008A30EB">
        <w:rPr>
          <w:b/>
          <w:bCs/>
          <w:color w:val="000000" w:themeColor="text1"/>
        </w:rPr>
        <w:t>Egyirányú adatfolyam (Unidirectional Data Flow)</w:t>
      </w:r>
    </w:p>
    <w:p w14:paraId="334575B9" w14:textId="77777777" w:rsidR="008A30EB" w:rsidRPr="008A30EB" w:rsidRDefault="008A30EB" w:rsidP="008A30EB">
      <w:pPr>
        <w:numPr>
          <w:ilvl w:val="0"/>
          <w:numId w:val="18"/>
        </w:numPr>
        <w:rPr>
          <w:color w:val="000000" w:themeColor="text1"/>
        </w:rPr>
      </w:pPr>
      <w:r w:rsidRPr="008A30EB">
        <w:rPr>
          <w:color w:val="000000" w:themeColor="text1"/>
        </w:rPr>
        <w:t xml:space="preserve">A Reactben az adatok mindig </w:t>
      </w:r>
      <w:r w:rsidRPr="008A30EB">
        <w:rPr>
          <w:b/>
          <w:bCs/>
          <w:color w:val="000000" w:themeColor="text1"/>
        </w:rPr>
        <w:t>felülről lefelé</w:t>
      </w:r>
      <w:r w:rsidRPr="008A30EB">
        <w:rPr>
          <w:color w:val="000000" w:themeColor="text1"/>
        </w:rPr>
        <w:t xml:space="preserve"> áramlanak, vagyis a szülő komponens adja át az adatokat a gyermek komponenseknek.</w:t>
      </w:r>
    </w:p>
    <w:p w14:paraId="0AC1FA33" w14:textId="77777777" w:rsidR="008A30EB" w:rsidRPr="008A30EB" w:rsidRDefault="008A30EB" w:rsidP="008A30EB">
      <w:pPr>
        <w:numPr>
          <w:ilvl w:val="0"/>
          <w:numId w:val="18"/>
        </w:numPr>
        <w:rPr>
          <w:color w:val="000000" w:themeColor="text1"/>
        </w:rPr>
      </w:pPr>
      <w:r w:rsidRPr="008A30EB">
        <w:rPr>
          <w:color w:val="000000" w:themeColor="text1"/>
        </w:rPr>
        <w:t xml:space="preserve">Az adatok átadására a </w:t>
      </w:r>
      <w:r w:rsidRPr="008A30EB">
        <w:rPr>
          <w:b/>
          <w:bCs/>
          <w:color w:val="000000" w:themeColor="text1"/>
        </w:rPr>
        <w:t>props</w:t>
      </w:r>
      <w:r w:rsidRPr="008A30EB">
        <w:rPr>
          <w:color w:val="000000" w:themeColor="text1"/>
        </w:rPr>
        <w:t xml:space="preserve"> szolgál.</w:t>
      </w:r>
    </w:p>
    <w:p w14:paraId="4EA82EA6" w14:textId="77777777" w:rsidR="008A30EB" w:rsidRPr="008A30EB" w:rsidRDefault="008A30EB" w:rsidP="008A30EB">
      <w:pPr>
        <w:numPr>
          <w:ilvl w:val="0"/>
          <w:numId w:val="18"/>
        </w:numPr>
        <w:rPr>
          <w:color w:val="000000" w:themeColor="text1"/>
        </w:rPr>
      </w:pPr>
      <w:r w:rsidRPr="008A30EB">
        <w:rPr>
          <w:color w:val="000000" w:themeColor="text1"/>
        </w:rPr>
        <w:t>A gyermek komponens nem módosíthatja a kapott adatokat, csak megjelenítheti azokat.</w:t>
      </w:r>
    </w:p>
    <w:p w14:paraId="25127205" w14:textId="77777777" w:rsidR="008A30EB" w:rsidRPr="008A30EB" w:rsidRDefault="008A30EB" w:rsidP="008A30EB">
      <w:pPr>
        <w:numPr>
          <w:ilvl w:val="0"/>
          <w:numId w:val="18"/>
        </w:numPr>
        <w:rPr>
          <w:color w:val="000000" w:themeColor="text1"/>
        </w:rPr>
      </w:pPr>
      <w:r w:rsidRPr="008A30EB">
        <w:rPr>
          <w:b/>
          <w:bCs/>
          <w:color w:val="000000" w:themeColor="text1"/>
        </w:rPr>
        <w:t>Előny</w:t>
      </w:r>
      <w:r w:rsidRPr="008A30EB">
        <w:rPr>
          <w:color w:val="000000" w:themeColor="text1"/>
        </w:rPr>
        <w:t>: Könnyen követhető adatkezelés, amely csökkenti a hibalehetőségeket.</w:t>
      </w:r>
    </w:p>
    <w:p w14:paraId="4FACE9E1" w14:textId="77777777" w:rsidR="008A30EB" w:rsidRPr="008A30EB" w:rsidRDefault="00000000" w:rsidP="008A30EB">
      <w:pPr>
        <w:rPr>
          <w:color w:val="000000" w:themeColor="text1"/>
        </w:rPr>
      </w:pPr>
      <w:r>
        <w:rPr>
          <w:color w:val="000000" w:themeColor="text1"/>
        </w:rPr>
        <w:pict w14:anchorId="7C2D1CCF">
          <v:rect id="_x0000_i1025" style="width:0;height:1.5pt" o:hralign="center" o:hrstd="t" o:hr="t" fillcolor="#a0a0a0" stroked="f"/>
        </w:pict>
      </w:r>
    </w:p>
    <w:p w14:paraId="37954231" w14:textId="77777777" w:rsidR="008A30EB" w:rsidRPr="008A30EB" w:rsidRDefault="008A30EB" w:rsidP="008A30EB">
      <w:pPr>
        <w:rPr>
          <w:b/>
          <w:bCs/>
          <w:color w:val="000000" w:themeColor="text1"/>
        </w:rPr>
      </w:pPr>
      <w:r w:rsidRPr="008A30EB">
        <w:rPr>
          <w:b/>
          <w:bCs/>
          <w:color w:val="000000" w:themeColor="text1"/>
        </w:rPr>
        <w:t>3. Komponens-alapú architektúra</w:t>
      </w:r>
    </w:p>
    <w:p w14:paraId="74192964" w14:textId="77777777" w:rsidR="008A30EB" w:rsidRPr="008A30EB" w:rsidRDefault="008A30EB" w:rsidP="008A30EB">
      <w:pPr>
        <w:numPr>
          <w:ilvl w:val="0"/>
          <w:numId w:val="19"/>
        </w:numPr>
        <w:rPr>
          <w:color w:val="000000" w:themeColor="text1"/>
        </w:rPr>
      </w:pPr>
      <w:r w:rsidRPr="008A30EB">
        <w:rPr>
          <w:color w:val="000000" w:themeColor="text1"/>
        </w:rPr>
        <w:t xml:space="preserve">A React </w:t>
      </w:r>
      <w:r w:rsidRPr="008A30EB">
        <w:rPr>
          <w:b/>
          <w:bCs/>
          <w:color w:val="000000" w:themeColor="text1"/>
        </w:rPr>
        <w:t>UI-t</w:t>
      </w:r>
      <w:r w:rsidRPr="008A30EB">
        <w:rPr>
          <w:color w:val="000000" w:themeColor="text1"/>
        </w:rPr>
        <w:t xml:space="preserve"> kisebb, független és újrahasználható építőelemekre, azaz </w:t>
      </w:r>
      <w:r w:rsidRPr="008A30EB">
        <w:rPr>
          <w:b/>
          <w:bCs/>
          <w:color w:val="000000" w:themeColor="text1"/>
        </w:rPr>
        <w:t>komponensekre</w:t>
      </w:r>
      <w:r w:rsidRPr="008A30EB">
        <w:rPr>
          <w:color w:val="000000" w:themeColor="text1"/>
        </w:rPr>
        <w:t xml:space="preserve"> bontja.</w:t>
      </w:r>
    </w:p>
    <w:p w14:paraId="0455C822" w14:textId="77777777" w:rsidR="008A30EB" w:rsidRPr="008A30EB" w:rsidRDefault="008A30EB" w:rsidP="008A30EB">
      <w:pPr>
        <w:numPr>
          <w:ilvl w:val="0"/>
          <w:numId w:val="19"/>
        </w:numPr>
        <w:rPr>
          <w:color w:val="000000" w:themeColor="text1"/>
        </w:rPr>
      </w:pPr>
      <w:r w:rsidRPr="008A30EB">
        <w:rPr>
          <w:b/>
          <w:bCs/>
          <w:color w:val="000000" w:themeColor="text1"/>
        </w:rPr>
        <w:t>Hogyan működik?</w:t>
      </w:r>
    </w:p>
    <w:p w14:paraId="69EB7BEB" w14:textId="77777777" w:rsidR="008A30EB" w:rsidRPr="008A30EB" w:rsidRDefault="008A30EB" w:rsidP="008A30EB">
      <w:pPr>
        <w:numPr>
          <w:ilvl w:val="1"/>
          <w:numId w:val="19"/>
        </w:numPr>
        <w:rPr>
          <w:color w:val="000000" w:themeColor="text1"/>
        </w:rPr>
      </w:pPr>
      <w:r w:rsidRPr="008A30EB">
        <w:rPr>
          <w:color w:val="000000" w:themeColor="text1"/>
        </w:rPr>
        <w:t>Minden komponens egy önálló logikával és megjelenítéssel rendelkező JavaScript-függvény vagy osztály.</w:t>
      </w:r>
    </w:p>
    <w:p w14:paraId="09FDCFB9" w14:textId="77777777" w:rsidR="008A30EB" w:rsidRPr="008A30EB" w:rsidRDefault="008A30EB" w:rsidP="008A30EB">
      <w:pPr>
        <w:numPr>
          <w:ilvl w:val="1"/>
          <w:numId w:val="19"/>
        </w:numPr>
        <w:rPr>
          <w:color w:val="000000" w:themeColor="text1"/>
        </w:rPr>
      </w:pPr>
      <w:r w:rsidRPr="008A30EB">
        <w:rPr>
          <w:color w:val="000000" w:themeColor="text1"/>
        </w:rPr>
        <w:t xml:space="preserve">A komponens </w:t>
      </w:r>
      <w:r w:rsidRPr="008A30EB">
        <w:rPr>
          <w:b/>
          <w:bCs/>
          <w:color w:val="000000" w:themeColor="text1"/>
        </w:rPr>
        <w:t>JSX</w:t>
      </w:r>
      <w:r w:rsidRPr="008A30EB">
        <w:rPr>
          <w:color w:val="000000" w:themeColor="text1"/>
        </w:rPr>
        <w:t xml:space="preserve"> segítségével írja le, hogyan nézzen ki az adott rész.</w:t>
      </w:r>
    </w:p>
    <w:p w14:paraId="23791080" w14:textId="77777777" w:rsidR="008A30EB" w:rsidRPr="008A30EB" w:rsidRDefault="008A30EB" w:rsidP="008A30EB">
      <w:pPr>
        <w:rPr>
          <w:b/>
          <w:bCs/>
          <w:color w:val="000000" w:themeColor="text1"/>
        </w:rPr>
      </w:pPr>
      <w:r w:rsidRPr="008A30EB">
        <w:rPr>
          <w:b/>
          <w:bCs/>
          <w:color w:val="000000" w:themeColor="text1"/>
        </w:rPr>
        <w:lastRenderedPageBreak/>
        <w:t>Hooks</w:t>
      </w:r>
    </w:p>
    <w:p w14:paraId="767AB711" w14:textId="77777777" w:rsidR="008A30EB" w:rsidRPr="008A30EB" w:rsidRDefault="008A30EB" w:rsidP="008A30EB">
      <w:pPr>
        <w:numPr>
          <w:ilvl w:val="0"/>
          <w:numId w:val="20"/>
        </w:numPr>
        <w:rPr>
          <w:color w:val="000000" w:themeColor="text1"/>
        </w:rPr>
      </w:pPr>
      <w:r w:rsidRPr="008A30EB">
        <w:rPr>
          <w:color w:val="000000" w:themeColor="text1"/>
        </w:rPr>
        <w:t xml:space="preserve">A React egyik forradalmi újítása a </w:t>
      </w:r>
      <w:r w:rsidRPr="008A30EB">
        <w:rPr>
          <w:b/>
          <w:bCs/>
          <w:color w:val="000000" w:themeColor="text1"/>
        </w:rPr>
        <w:t>hooks</w:t>
      </w:r>
      <w:r w:rsidRPr="008A30EB">
        <w:rPr>
          <w:color w:val="000000" w:themeColor="text1"/>
        </w:rPr>
        <w:t>, amelyek funkcionális komponensekben biztosítanak extra képességeket (pl. állapotkezelést, mellékhatások kezelését).</w:t>
      </w:r>
    </w:p>
    <w:p w14:paraId="47CCC3FB" w14:textId="77777777" w:rsidR="00035B5B" w:rsidRDefault="00035B5B" w:rsidP="0098516A">
      <w:pPr>
        <w:rPr>
          <w:b/>
          <w:bCs/>
          <w:color w:val="000000" w:themeColor="text1"/>
        </w:rPr>
      </w:pPr>
    </w:p>
    <w:p w14:paraId="7F243234" w14:textId="2CCF62DC" w:rsidR="00A32274" w:rsidRDefault="00D81A4A" w:rsidP="00D81A4A">
      <w:pPr>
        <w:jc w:val="center"/>
        <w:rPr>
          <w:color w:val="000000" w:themeColor="text1"/>
        </w:rPr>
      </w:pPr>
      <w:r>
        <w:rPr>
          <w:b/>
          <w:bCs/>
          <w:color w:val="000000" w:themeColor="text1"/>
          <w:sz w:val="40"/>
          <w:szCs w:val="40"/>
        </w:rPr>
        <w:t>B</w:t>
      </w:r>
      <w:r w:rsidRPr="00D81A4A">
        <w:rPr>
          <w:b/>
          <w:bCs/>
          <w:color w:val="000000" w:themeColor="text1"/>
          <w:sz w:val="40"/>
          <w:szCs w:val="40"/>
        </w:rPr>
        <w:t>ootstrap</w:t>
      </w:r>
    </w:p>
    <w:p w14:paraId="627FC69B" w14:textId="77777777" w:rsidR="00A32274" w:rsidRDefault="00A32274" w:rsidP="0098516A">
      <w:pPr>
        <w:rPr>
          <w:color w:val="000000" w:themeColor="text1"/>
        </w:rPr>
      </w:pPr>
    </w:p>
    <w:p w14:paraId="1AC63D74" w14:textId="77777777" w:rsidR="00E7153C" w:rsidRPr="00E7153C" w:rsidRDefault="00E7153C" w:rsidP="00E7153C">
      <w:pPr>
        <w:rPr>
          <w:color w:val="000000" w:themeColor="text1"/>
        </w:rPr>
      </w:pPr>
      <w:r w:rsidRPr="00E7153C">
        <w:rPr>
          <w:color w:val="000000" w:themeColor="text1"/>
        </w:rPr>
        <w:t xml:space="preserve">A </w:t>
      </w:r>
      <w:r w:rsidRPr="00E7153C">
        <w:rPr>
          <w:b/>
          <w:bCs/>
          <w:color w:val="000000" w:themeColor="text1"/>
        </w:rPr>
        <w:t>Bootstrap</w:t>
      </w:r>
      <w:r w:rsidRPr="00E7153C">
        <w:rPr>
          <w:color w:val="000000" w:themeColor="text1"/>
        </w:rPr>
        <w:t xml:space="preserve"> egy </w:t>
      </w:r>
      <w:r w:rsidRPr="00E7153C">
        <w:rPr>
          <w:b/>
          <w:bCs/>
          <w:color w:val="000000" w:themeColor="text1"/>
        </w:rPr>
        <w:t>nyílt forráskódú front-end keretrendszer</w:t>
      </w:r>
      <w:r w:rsidRPr="00E7153C">
        <w:rPr>
          <w:color w:val="000000" w:themeColor="text1"/>
        </w:rPr>
        <w:t>, amelyet arra terveztek, hogy egyszerűsítse a reszponzív és modern weboldalak, illetve webes alkalmazások készítését. A Bootstrap HTML, CSS és JavaScript alapú eszközöket biztosít, amelyekkel könnyedén kialakíthatók látványos és funkcionális felületek, anélkül hogy az alapoktól kellene felépíteni a dizájnt.</w:t>
      </w:r>
    </w:p>
    <w:p w14:paraId="42304669" w14:textId="77777777" w:rsidR="00E7153C" w:rsidRPr="00E7153C" w:rsidRDefault="00000000" w:rsidP="00E7153C">
      <w:pPr>
        <w:rPr>
          <w:color w:val="000000" w:themeColor="text1"/>
        </w:rPr>
      </w:pPr>
      <w:r>
        <w:rPr>
          <w:color w:val="000000" w:themeColor="text1"/>
        </w:rPr>
        <w:pict w14:anchorId="296B7723">
          <v:rect id="_x0000_i1026" style="width:0;height:1.5pt" o:hralign="center" o:hrstd="t" o:hr="t" fillcolor="#a0a0a0" stroked="f"/>
        </w:pict>
      </w:r>
    </w:p>
    <w:p w14:paraId="5109F79F" w14:textId="77777777" w:rsidR="00E7153C" w:rsidRPr="00E7153C" w:rsidRDefault="00E7153C" w:rsidP="00E7153C">
      <w:pPr>
        <w:rPr>
          <w:b/>
          <w:bCs/>
          <w:color w:val="000000" w:themeColor="text1"/>
        </w:rPr>
      </w:pPr>
      <w:r w:rsidRPr="00E7153C">
        <w:rPr>
          <w:b/>
          <w:bCs/>
          <w:color w:val="000000" w:themeColor="text1"/>
        </w:rPr>
        <w:t>Főbb jellemzők</w:t>
      </w:r>
    </w:p>
    <w:p w14:paraId="066D6190" w14:textId="77777777" w:rsidR="00E7153C" w:rsidRPr="00E7153C" w:rsidRDefault="00E7153C" w:rsidP="00E7153C">
      <w:pPr>
        <w:numPr>
          <w:ilvl w:val="0"/>
          <w:numId w:val="22"/>
        </w:numPr>
        <w:rPr>
          <w:color w:val="000000" w:themeColor="text1"/>
        </w:rPr>
      </w:pPr>
      <w:r w:rsidRPr="00E7153C">
        <w:rPr>
          <w:b/>
          <w:bCs/>
          <w:color w:val="000000" w:themeColor="text1"/>
        </w:rPr>
        <w:t>Reszponzív design támogatása</w:t>
      </w:r>
    </w:p>
    <w:p w14:paraId="2D4479C6" w14:textId="77777777" w:rsidR="00E7153C" w:rsidRPr="00E7153C" w:rsidRDefault="00E7153C" w:rsidP="00E7153C">
      <w:pPr>
        <w:numPr>
          <w:ilvl w:val="1"/>
          <w:numId w:val="22"/>
        </w:numPr>
        <w:rPr>
          <w:color w:val="000000" w:themeColor="text1"/>
        </w:rPr>
      </w:pPr>
      <w:r w:rsidRPr="00E7153C">
        <w:rPr>
          <w:color w:val="000000" w:themeColor="text1"/>
        </w:rPr>
        <w:t>A Bootstrap segítségével az oldalak automatikusan alkalmazkodnak különböző képernyőméretekhez (mobil, tablet, asztali eszközök).</w:t>
      </w:r>
    </w:p>
    <w:p w14:paraId="37007E11" w14:textId="77777777" w:rsidR="00E7153C" w:rsidRPr="00E7153C" w:rsidRDefault="00E7153C" w:rsidP="00E7153C">
      <w:pPr>
        <w:numPr>
          <w:ilvl w:val="1"/>
          <w:numId w:val="22"/>
        </w:numPr>
        <w:rPr>
          <w:color w:val="000000" w:themeColor="text1"/>
        </w:rPr>
      </w:pPr>
      <w:r w:rsidRPr="00E7153C">
        <w:rPr>
          <w:color w:val="000000" w:themeColor="text1"/>
        </w:rPr>
        <w:t xml:space="preserve">A rendszer az </w:t>
      </w:r>
      <w:r w:rsidRPr="00E7153C">
        <w:rPr>
          <w:b/>
          <w:bCs/>
          <w:color w:val="000000" w:themeColor="text1"/>
        </w:rPr>
        <w:t>oszlop-alapú rács (grid system)</w:t>
      </w:r>
      <w:r w:rsidRPr="00E7153C">
        <w:rPr>
          <w:color w:val="000000" w:themeColor="text1"/>
        </w:rPr>
        <w:t xml:space="preserve"> elvén működik, amely lehetővé teszi a tartalom egyszerű elrendezését.</w:t>
      </w:r>
    </w:p>
    <w:p w14:paraId="28F1238D" w14:textId="77777777" w:rsidR="00E7153C" w:rsidRPr="00E7153C" w:rsidRDefault="00E7153C" w:rsidP="00E7153C">
      <w:pPr>
        <w:numPr>
          <w:ilvl w:val="0"/>
          <w:numId w:val="22"/>
        </w:numPr>
        <w:rPr>
          <w:color w:val="000000" w:themeColor="text1"/>
        </w:rPr>
      </w:pPr>
      <w:r w:rsidRPr="00E7153C">
        <w:rPr>
          <w:b/>
          <w:bCs/>
          <w:color w:val="000000" w:themeColor="text1"/>
        </w:rPr>
        <w:t>Előre elkészített stílusok</w:t>
      </w:r>
    </w:p>
    <w:p w14:paraId="45ED95BD" w14:textId="77777777" w:rsidR="00E7153C" w:rsidRPr="00E7153C" w:rsidRDefault="00E7153C" w:rsidP="00E7153C">
      <w:pPr>
        <w:numPr>
          <w:ilvl w:val="1"/>
          <w:numId w:val="22"/>
        </w:numPr>
        <w:rPr>
          <w:color w:val="000000" w:themeColor="text1"/>
        </w:rPr>
      </w:pPr>
      <w:r w:rsidRPr="00E7153C">
        <w:rPr>
          <w:color w:val="000000" w:themeColor="text1"/>
        </w:rPr>
        <w:t>Tartalmaz előre definiált CSS osztályokat gombokhoz, űrlapokhoz, táblázatokhoz, navigációs menükhöz, tipográfiához stb.</w:t>
      </w:r>
    </w:p>
    <w:p w14:paraId="4696525F" w14:textId="77777777" w:rsidR="00E7153C" w:rsidRPr="00E7153C" w:rsidRDefault="00E7153C" w:rsidP="00E7153C">
      <w:pPr>
        <w:numPr>
          <w:ilvl w:val="1"/>
          <w:numId w:val="22"/>
        </w:numPr>
        <w:rPr>
          <w:color w:val="000000" w:themeColor="text1"/>
        </w:rPr>
      </w:pPr>
      <w:r w:rsidRPr="00E7153C">
        <w:rPr>
          <w:color w:val="000000" w:themeColor="text1"/>
        </w:rPr>
        <w:t>Ez gyorsabbá teszi a fejlesztést, mivel nincs szükség minden elem egyedi stílusának manuális kialakítására.</w:t>
      </w:r>
    </w:p>
    <w:p w14:paraId="0FE2D0C5" w14:textId="77777777" w:rsidR="00E7153C" w:rsidRPr="00E7153C" w:rsidRDefault="00E7153C" w:rsidP="00E7153C">
      <w:pPr>
        <w:numPr>
          <w:ilvl w:val="0"/>
          <w:numId w:val="22"/>
        </w:numPr>
        <w:rPr>
          <w:color w:val="000000" w:themeColor="text1"/>
        </w:rPr>
      </w:pPr>
      <w:r w:rsidRPr="00E7153C">
        <w:rPr>
          <w:b/>
          <w:bCs/>
          <w:color w:val="000000" w:themeColor="text1"/>
        </w:rPr>
        <w:t>JavaScript funkciók</w:t>
      </w:r>
    </w:p>
    <w:p w14:paraId="0B6FC945" w14:textId="77777777" w:rsidR="00E7153C" w:rsidRPr="00E7153C" w:rsidRDefault="00E7153C" w:rsidP="00E7153C">
      <w:pPr>
        <w:numPr>
          <w:ilvl w:val="1"/>
          <w:numId w:val="22"/>
        </w:numPr>
        <w:rPr>
          <w:color w:val="000000" w:themeColor="text1"/>
        </w:rPr>
      </w:pPr>
      <w:r w:rsidRPr="00E7153C">
        <w:rPr>
          <w:color w:val="000000" w:themeColor="text1"/>
        </w:rPr>
        <w:t>A Bootstrap beépített JavaScript bővítményei (pl. modális ablakok, csúszkák, legördülő menük) lehetővé teszik az interaktív elemek könnyű hozzáadását az oldalakhoz.</w:t>
      </w:r>
    </w:p>
    <w:p w14:paraId="5A891C47" w14:textId="77777777" w:rsidR="00E7153C" w:rsidRPr="00E7153C" w:rsidRDefault="00E7153C" w:rsidP="00E7153C">
      <w:pPr>
        <w:numPr>
          <w:ilvl w:val="1"/>
          <w:numId w:val="22"/>
        </w:numPr>
        <w:rPr>
          <w:color w:val="000000" w:themeColor="text1"/>
        </w:rPr>
      </w:pPr>
      <w:r w:rsidRPr="00E7153C">
        <w:rPr>
          <w:color w:val="000000" w:themeColor="text1"/>
        </w:rPr>
        <w:t>A Bootstrap 5-től kezdve ezek működése már nem igényel jQuery-t.</w:t>
      </w:r>
    </w:p>
    <w:p w14:paraId="5BB04290" w14:textId="77777777" w:rsidR="00E7153C" w:rsidRPr="00E7153C" w:rsidRDefault="00E7153C" w:rsidP="00E7153C">
      <w:pPr>
        <w:rPr>
          <w:color w:val="000000" w:themeColor="text1"/>
        </w:rPr>
      </w:pPr>
      <w:r w:rsidRPr="00E7153C">
        <w:rPr>
          <w:b/>
          <w:bCs/>
          <w:color w:val="000000" w:themeColor="text1"/>
        </w:rPr>
        <w:t>Testreszabhatóság</w:t>
      </w:r>
    </w:p>
    <w:p w14:paraId="13F6793D" w14:textId="77777777" w:rsidR="00E7153C" w:rsidRPr="00E7153C" w:rsidRDefault="00E7153C" w:rsidP="00E7153C">
      <w:pPr>
        <w:numPr>
          <w:ilvl w:val="0"/>
          <w:numId w:val="23"/>
        </w:numPr>
        <w:rPr>
          <w:color w:val="000000" w:themeColor="text1"/>
        </w:rPr>
      </w:pPr>
      <w:r w:rsidRPr="00E7153C">
        <w:rPr>
          <w:color w:val="000000" w:themeColor="text1"/>
        </w:rPr>
        <w:t>A Bootstrap könnyen testreszabható, így az alapértelmezett stílusok módosíthatók a saját projekt igényeinek megfelelően.</w:t>
      </w:r>
    </w:p>
    <w:p w14:paraId="7195D45A" w14:textId="77777777" w:rsidR="00E7153C" w:rsidRPr="00E7153C" w:rsidRDefault="00E7153C" w:rsidP="00E7153C">
      <w:pPr>
        <w:numPr>
          <w:ilvl w:val="0"/>
          <w:numId w:val="23"/>
        </w:numPr>
        <w:rPr>
          <w:color w:val="000000" w:themeColor="text1"/>
        </w:rPr>
      </w:pPr>
      <w:r w:rsidRPr="00E7153C">
        <w:rPr>
          <w:color w:val="000000" w:themeColor="text1"/>
        </w:rPr>
        <w:lastRenderedPageBreak/>
        <w:t>SASS-t (Syntactically Awesome Stylesheets) használ, amely lehetővé teszi a változók, mixinek és egyedi CSS könnyű integrálását.</w:t>
      </w:r>
    </w:p>
    <w:p w14:paraId="0882D42C" w14:textId="77777777" w:rsidR="00E7153C" w:rsidRPr="00E7153C" w:rsidRDefault="00E7153C" w:rsidP="00E7153C">
      <w:pPr>
        <w:rPr>
          <w:color w:val="000000" w:themeColor="text1"/>
        </w:rPr>
      </w:pPr>
      <w:r w:rsidRPr="00E7153C">
        <w:rPr>
          <w:b/>
          <w:bCs/>
          <w:color w:val="000000" w:themeColor="text1"/>
        </w:rPr>
        <w:t>Könnyen használható</w:t>
      </w:r>
    </w:p>
    <w:p w14:paraId="5966ED5A" w14:textId="77777777" w:rsidR="00CA66E1" w:rsidRDefault="00E7153C" w:rsidP="00CA66E1">
      <w:pPr>
        <w:numPr>
          <w:ilvl w:val="0"/>
          <w:numId w:val="24"/>
        </w:numPr>
        <w:rPr>
          <w:color w:val="000000" w:themeColor="text1"/>
        </w:rPr>
      </w:pPr>
      <w:r w:rsidRPr="00E7153C">
        <w:rPr>
          <w:color w:val="000000" w:themeColor="text1"/>
        </w:rPr>
        <w:t>A dokumentációja jól strukturált és könnyen követhető.</w:t>
      </w:r>
    </w:p>
    <w:p w14:paraId="43DB819C" w14:textId="4AA93BC6" w:rsidR="00E723F5" w:rsidRPr="00CA66E1" w:rsidRDefault="00E723F5" w:rsidP="00CA66E1">
      <w:pPr>
        <w:ind w:left="720"/>
        <w:jc w:val="center"/>
        <w:rPr>
          <w:color w:val="000000" w:themeColor="text1"/>
        </w:rPr>
      </w:pPr>
      <w:r w:rsidRPr="00CA66E1">
        <w:rPr>
          <w:b/>
          <w:bCs/>
          <w:color w:val="000000" w:themeColor="text1"/>
          <w:sz w:val="40"/>
          <w:szCs w:val="40"/>
        </w:rPr>
        <w:t>Lakásfoglaló oldal</w:t>
      </w:r>
    </w:p>
    <w:p w14:paraId="6BCB7626" w14:textId="77777777" w:rsidR="00E723F5" w:rsidRDefault="00E723F5" w:rsidP="007F492D">
      <w:pPr>
        <w:rPr>
          <w:color w:val="000000" w:themeColor="text1"/>
        </w:rPr>
      </w:pPr>
    </w:p>
    <w:p w14:paraId="73441952" w14:textId="168C66A3" w:rsidR="002C22CC" w:rsidRPr="007B630E" w:rsidRDefault="007F492D" w:rsidP="007F492D">
      <w:pPr>
        <w:rPr>
          <w:color w:val="000000" w:themeColor="text1"/>
        </w:rPr>
      </w:pPr>
      <w:r w:rsidRPr="007B630E">
        <w:rPr>
          <w:color w:val="000000" w:themeColor="text1"/>
        </w:rPr>
        <w:t xml:space="preserve">Egy </w:t>
      </w:r>
      <w:r w:rsidRPr="007B630E">
        <w:rPr>
          <w:b/>
          <w:bCs/>
          <w:color w:val="000000" w:themeColor="text1"/>
        </w:rPr>
        <w:t>lakásfoglaló oldal</w:t>
      </w:r>
      <w:r w:rsidRPr="007B630E">
        <w:rPr>
          <w:color w:val="000000" w:themeColor="text1"/>
        </w:rPr>
        <w:t xml:space="preserve"> célja az, hogy megkönnyítse a lakások és ingatlanok bérlését vagy megvásárlását keresők és az ingatlanokat kínálók számára. Ezek az oldalak egyfajta online platformként működnek, ahol a kereslet és a kínálat találkozik. A következőkben részletesen bemutatom, hogy mire jó egy lakásfoglaló oldal, milyen funkciókat kínál, és miért vált elengedhetetlenné a modern ingatlanpiacon.</w:t>
      </w:r>
    </w:p>
    <w:p w14:paraId="7F599DC6" w14:textId="779FA9A5" w:rsidR="002C22CC" w:rsidRPr="002C22CC" w:rsidRDefault="002C22CC" w:rsidP="007F492D">
      <w:pPr>
        <w:rPr>
          <w:b/>
          <w:bCs/>
          <w:color w:val="000000" w:themeColor="text1"/>
        </w:rPr>
      </w:pPr>
      <w:r>
        <w:rPr>
          <w:b/>
          <w:bCs/>
          <w:color w:val="000000" w:themeColor="text1"/>
        </w:rPr>
        <w:t>Miért választottuk ezt a feladatot?</w:t>
      </w:r>
    </w:p>
    <w:p w14:paraId="6329E522" w14:textId="089EABEA" w:rsidR="002C22CC" w:rsidRPr="007B630E" w:rsidRDefault="002C22CC" w:rsidP="007F492D">
      <w:pPr>
        <w:rPr>
          <w:color w:val="000000" w:themeColor="text1"/>
        </w:rPr>
      </w:pPr>
      <w:r>
        <w:rPr>
          <w:color w:val="000000" w:themeColor="text1"/>
        </w:rPr>
        <w:t>Azért választottuk a feladatot,hogy egy lakásfoglaló oldalon keresztül biztosítsuk azt,hogy az emberek akik bérelni,venni akarnak lakást,azok tudjanak egy oldalon keresztül az ajánlókkal kapcsolatba kerülni és biztonságos körülmények között.Mivel tapasztalataink szerint az átlag vásárlónak nagyon nehéz helyzete van a mai ingatlanpiacon és ha talál is ingatlant,akkor is sok megtévesztésnek esik áldozatául.Mi ezekre a problémákra hozzuk el a weboldalunkat,ahol a vásárlás sokkal kényelmesebb,hatékonyabb,olcsóbb és biztonságosabb mint a normál körülmények közötti ingatlankereséskor.</w:t>
      </w:r>
    </w:p>
    <w:p w14:paraId="24EB7185" w14:textId="26C3E89C" w:rsidR="007F492D" w:rsidRPr="007B630E" w:rsidRDefault="007F492D" w:rsidP="007F492D">
      <w:pPr>
        <w:rPr>
          <w:b/>
          <w:bCs/>
          <w:color w:val="000000" w:themeColor="text1"/>
        </w:rPr>
      </w:pPr>
      <w:r w:rsidRPr="007B630E">
        <w:rPr>
          <w:b/>
          <w:bCs/>
          <w:color w:val="000000" w:themeColor="text1"/>
        </w:rPr>
        <w:t>1. Az alapvető cél</w:t>
      </w:r>
      <w:r w:rsidR="00402BBD">
        <w:rPr>
          <w:b/>
          <w:bCs/>
          <w:color w:val="000000" w:themeColor="text1"/>
        </w:rPr>
        <w:t>unk</w:t>
      </w:r>
      <w:r w:rsidRPr="007B630E">
        <w:rPr>
          <w:b/>
          <w:bCs/>
          <w:color w:val="000000" w:themeColor="text1"/>
        </w:rPr>
        <w:t>: kereslet és kínálat összekötése</w:t>
      </w:r>
    </w:p>
    <w:p w14:paraId="776EBFCC" w14:textId="63D26A0D" w:rsidR="007F492D" w:rsidRPr="007B630E" w:rsidRDefault="007F492D" w:rsidP="007F492D">
      <w:pPr>
        <w:rPr>
          <w:color w:val="000000" w:themeColor="text1"/>
        </w:rPr>
      </w:pPr>
      <w:r w:rsidRPr="007B630E">
        <w:rPr>
          <w:color w:val="000000" w:themeColor="text1"/>
        </w:rPr>
        <w:t xml:space="preserve">A lakásfoglaló oldalak alapvető funkciója, hogy kapcsolatot </w:t>
      </w:r>
      <w:r w:rsidR="002C22CC">
        <w:rPr>
          <w:color w:val="000000" w:themeColor="text1"/>
        </w:rPr>
        <w:t>teremtsünk</w:t>
      </w:r>
      <w:r w:rsidRPr="007B630E">
        <w:rPr>
          <w:color w:val="000000" w:themeColor="text1"/>
        </w:rPr>
        <w:t xml:space="preserve"> a lakást keresők (bérlők vagy vásárlók) és az ingatlant kínálók (tulajdonosok, bérbeadók, ingatlanirodák) között. Ez egy egyszerű, gyors és hatékony megoldást biztosít, amely időt takarít meg mindkét fél számára, és minimalizálja a kommunikációs akadályokat.</w:t>
      </w:r>
    </w:p>
    <w:p w14:paraId="68A7471F" w14:textId="156901E9" w:rsidR="007F492D" w:rsidRPr="007B630E" w:rsidRDefault="007F492D" w:rsidP="007F492D">
      <w:pPr>
        <w:rPr>
          <w:b/>
          <w:bCs/>
          <w:color w:val="000000" w:themeColor="text1"/>
        </w:rPr>
      </w:pPr>
      <w:r w:rsidRPr="007B630E">
        <w:rPr>
          <w:b/>
          <w:bCs/>
          <w:color w:val="000000" w:themeColor="text1"/>
        </w:rPr>
        <w:t>2. Mire jó egy lakásfoglaló oldal?</w:t>
      </w:r>
    </w:p>
    <w:p w14:paraId="746055B6" w14:textId="77777777" w:rsidR="007F492D" w:rsidRPr="007B630E" w:rsidRDefault="007F492D" w:rsidP="007F492D">
      <w:pPr>
        <w:rPr>
          <w:b/>
          <w:bCs/>
          <w:color w:val="000000" w:themeColor="text1"/>
        </w:rPr>
      </w:pPr>
      <w:r w:rsidRPr="007B630E">
        <w:rPr>
          <w:b/>
          <w:bCs/>
          <w:color w:val="000000" w:themeColor="text1"/>
        </w:rPr>
        <w:t>a) Széles választékot kínál az ingatlanokból</w:t>
      </w:r>
    </w:p>
    <w:p w14:paraId="2EC52513" w14:textId="77777777" w:rsidR="007F492D" w:rsidRPr="007B630E" w:rsidRDefault="007F492D" w:rsidP="007F492D">
      <w:pPr>
        <w:rPr>
          <w:color w:val="000000" w:themeColor="text1"/>
        </w:rPr>
      </w:pPr>
      <w:r w:rsidRPr="007B630E">
        <w:rPr>
          <w:color w:val="000000" w:themeColor="text1"/>
        </w:rPr>
        <w:t>Egy lakásfoglaló oldal lehetőséget ad arra, hogy a felhasználók egyszerre több száz vagy akár több ezer ingatlan között böngésszenek. Ezek az oldalak szűrőkkel és kategóriákkal könnyítik meg a keresést, például:</w:t>
      </w:r>
    </w:p>
    <w:p w14:paraId="5C2C0A6A" w14:textId="77777777" w:rsidR="007F492D" w:rsidRPr="007B630E" w:rsidRDefault="007F492D" w:rsidP="007F492D">
      <w:pPr>
        <w:numPr>
          <w:ilvl w:val="0"/>
          <w:numId w:val="1"/>
        </w:numPr>
        <w:rPr>
          <w:color w:val="000000" w:themeColor="text1"/>
        </w:rPr>
      </w:pPr>
      <w:r w:rsidRPr="007B630E">
        <w:rPr>
          <w:b/>
          <w:bCs/>
          <w:color w:val="000000" w:themeColor="text1"/>
        </w:rPr>
        <w:t>Elhelyezkedés:</w:t>
      </w:r>
      <w:r w:rsidRPr="007B630E">
        <w:rPr>
          <w:color w:val="000000" w:themeColor="text1"/>
        </w:rPr>
        <w:t xml:space="preserve"> Város, kerület, utca vagy akár földrajzi régió.</w:t>
      </w:r>
    </w:p>
    <w:p w14:paraId="20986D69" w14:textId="77777777" w:rsidR="007F492D" w:rsidRPr="007B630E" w:rsidRDefault="007F492D" w:rsidP="007F492D">
      <w:pPr>
        <w:numPr>
          <w:ilvl w:val="0"/>
          <w:numId w:val="1"/>
        </w:numPr>
        <w:rPr>
          <w:color w:val="000000" w:themeColor="text1"/>
        </w:rPr>
      </w:pPr>
      <w:r w:rsidRPr="007B630E">
        <w:rPr>
          <w:b/>
          <w:bCs/>
          <w:color w:val="000000" w:themeColor="text1"/>
        </w:rPr>
        <w:t>Árkategória:</w:t>
      </w:r>
      <w:r w:rsidRPr="007B630E">
        <w:rPr>
          <w:color w:val="000000" w:themeColor="text1"/>
        </w:rPr>
        <w:t xml:space="preserve"> Min/max ár megadása, napi/heti/havi bérleti díj szerint.</w:t>
      </w:r>
    </w:p>
    <w:p w14:paraId="12AA1403" w14:textId="77777777" w:rsidR="007F492D" w:rsidRPr="007B630E" w:rsidRDefault="007F492D" w:rsidP="007F492D">
      <w:pPr>
        <w:numPr>
          <w:ilvl w:val="0"/>
          <w:numId w:val="1"/>
        </w:numPr>
        <w:rPr>
          <w:color w:val="000000" w:themeColor="text1"/>
        </w:rPr>
      </w:pPr>
      <w:r w:rsidRPr="007B630E">
        <w:rPr>
          <w:b/>
          <w:bCs/>
          <w:color w:val="000000" w:themeColor="text1"/>
        </w:rPr>
        <w:t>Lakás jellemzői:</w:t>
      </w:r>
      <w:r w:rsidRPr="007B630E">
        <w:rPr>
          <w:color w:val="000000" w:themeColor="text1"/>
        </w:rPr>
        <w:t xml:space="preserve"> Méret, szobák száma, erkély, garázs, bútorozottság, stb.</w:t>
      </w:r>
    </w:p>
    <w:p w14:paraId="21CE79C7" w14:textId="77777777" w:rsidR="007F492D" w:rsidRPr="007B630E" w:rsidRDefault="007F492D" w:rsidP="007F492D">
      <w:pPr>
        <w:numPr>
          <w:ilvl w:val="0"/>
          <w:numId w:val="1"/>
        </w:numPr>
        <w:rPr>
          <w:color w:val="000000" w:themeColor="text1"/>
        </w:rPr>
      </w:pPr>
      <w:r w:rsidRPr="007B630E">
        <w:rPr>
          <w:b/>
          <w:bCs/>
          <w:color w:val="000000" w:themeColor="text1"/>
        </w:rPr>
        <w:lastRenderedPageBreak/>
        <w:t>Ingatlan típusa:</w:t>
      </w:r>
      <w:r w:rsidRPr="007B630E">
        <w:rPr>
          <w:color w:val="000000" w:themeColor="text1"/>
        </w:rPr>
        <w:t xml:space="preserve"> Kiadó vagy eladó lakás, családi ház, nyaraló, garzon, stb.</w:t>
      </w:r>
    </w:p>
    <w:p w14:paraId="09229419" w14:textId="77777777" w:rsidR="007F492D" w:rsidRPr="007B630E" w:rsidRDefault="007F492D" w:rsidP="007F492D">
      <w:pPr>
        <w:rPr>
          <w:b/>
          <w:bCs/>
          <w:color w:val="000000" w:themeColor="text1"/>
        </w:rPr>
      </w:pPr>
      <w:r w:rsidRPr="007B630E">
        <w:rPr>
          <w:b/>
          <w:bCs/>
          <w:color w:val="000000" w:themeColor="text1"/>
        </w:rPr>
        <w:t>b) Kényelmes és gyors foglalási folyamat</w:t>
      </w:r>
    </w:p>
    <w:p w14:paraId="0E983D88" w14:textId="77777777" w:rsidR="007F492D" w:rsidRPr="007B630E" w:rsidRDefault="007F492D" w:rsidP="007F492D">
      <w:pPr>
        <w:rPr>
          <w:color w:val="000000" w:themeColor="text1"/>
        </w:rPr>
      </w:pPr>
      <w:r w:rsidRPr="007B630E">
        <w:rPr>
          <w:color w:val="000000" w:themeColor="text1"/>
        </w:rPr>
        <w:t>A lakásfoglaló oldalak egyik legnagyobb előnye, hogy a teljes folyamat – a lakás kiválasztásától kezdve a foglalásig – online lebonyolítható. A felhasználó:</w:t>
      </w:r>
    </w:p>
    <w:p w14:paraId="017D3199" w14:textId="77777777" w:rsidR="007F492D" w:rsidRPr="007B630E" w:rsidRDefault="007F492D" w:rsidP="007F492D">
      <w:pPr>
        <w:numPr>
          <w:ilvl w:val="0"/>
          <w:numId w:val="2"/>
        </w:numPr>
        <w:rPr>
          <w:color w:val="000000" w:themeColor="text1"/>
        </w:rPr>
      </w:pPr>
      <w:r w:rsidRPr="007B630E">
        <w:rPr>
          <w:color w:val="000000" w:themeColor="text1"/>
        </w:rPr>
        <w:t>Böngészhet a lakások között.</w:t>
      </w:r>
    </w:p>
    <w:p w14:paraId="3AE46DFC" w14:textId="77777777" w:rsidR="007F492D" w:rsidRPr="007B630E" w:rsidRDefault="007F492D" w:rsidP="007F492D">
      <w:pPr>
        <w:numPr>
          <w:ilvl w:val="0"/>
          <w:numId w:val="2"/>
        </w:numPr>
        <w:rPr>
          <w:color w:val="000000" w:themeColor="text1"/>
        </w:rPr>
      </w:pPr>
      <w:r w:rsidRPr="007B630E">
        <w:rPr>
          <w:color w:val="000000" w:themeColor="text1"/>
        </w:rPr>
        <w:t>Megtekintheti az elérhető időpontokat.</w:t>
      </w:r>
    </w:p>
    <w:p w14:paraId="685C2740" w14:textId="77777777" w:rsidR="007F492D" w:rsidRPr="007B630E" w:rsidRDefault="007F492D" w:rsidP="007F492D">
      <w:pPr>
        <w:numPr>
          <w:ilvl w:val="0"/>
          <w:numId w:val="2"/>
        </w:numPr>
        <w:rPr>
          <w:color w:val="000000" w:themeColor="text1"/>
        </w:rPr>
      </w:pPr>
      <w:r w:rsidRPr="007B630E">
        <w:rPr>
          <w:color w:val="000000" w:themeColor="text1"/>
        </w:rPr>
        <w:t>Közvetlenül foglalhat időpontot a lakás megtekintésére vagy bérlésére.</w:t>
      </w:r>
    </w:p>
    <w:p w14:paraId="325AAB3A" w14:textId="77777777" w:rsidR="007F492D" w:rsidRPr="007B630E" w:rsidRDefault="007F492D" w:rsidP="007F492D">
      <w:pPr>
        <w:numPr>
          <w:ilvl w:val="0"/>
          <w:numId w:val="2"/>
        </w:numPr>
        <w:rPr>
          <w:color w:val="000000" w:themeColor="text1"/>
        </w:rPr>
      </w:pPr>
      <w:r w:rsidRPr="007B630E">
        <w:rPr>
          <w:color w:val="000000" w:themeColor="text1"/>
        </w:rPr>
        <w:t>Előlegfizetést vagy foglalót küldhet online, ami biztosítja a tranzakció gyors lezárását.</w:t>
      </w:r>
    </w:p>
    <w:p w14:paraId="5B6795E7" w14:textId="77777777" w:rsidR="007F492D" w:rsidRPr="007B630E" w:rsidRDefault="007F492D" w:rsidP="007F492D">
      <w:pPr>
        <w:rPr>
          <w:b/>
          <w:bCs/>
          <w:color w:val="000000" w:themeColor="text1"/>
        </w:rPr>
      </w:pPr>
      <w:r w:rsidRPr="007B630E">
        <w:rPr>
          <w:b/>
          <w:bCs/>
          <w:color w:val="000000" w:themeColor="text1"/>
        </w:rPr>
        <w:t>c) Átlátható információk nyújtása</w:t>
      </w:r>
    </w:p>
    <w:p w14:paraId="2FEEA3D9" w14:textId="77777777" w:rsidR="007F492D" w:rsidRPr="007B630E" w:rsidRDefault="007F492D" w:rsidP="007F492D">
      <w:pPr>
        <w:rPr>
          <w:color w:val="000000" w:themeColor="text1"/>
        </w:rPr>
      </w:pPr>
      <w:r w:rsidRPr="007B630E">
        <w:rPr>
          <w:color w:val="000000" w:themeColor="text1"/>
        </w:rPr>
        <w:t>Egy jól működő lakásfoglaló oldal részletes információt nyújt az ingatlanokról. Ide tartoznak:</w:t>
      </w:r>
    </w:p>
    <w:p w14:paraId="71108901" w14:textId="77777777" w:rsidR="007F492D" w:rsidRPr="007B630E" w:rsidRDefault="007F492D" w:rsidP="007F492D">
      <w:pPr>
        <w:numPr>
          <w:ilvl w:val="0"/>
          <w:numId w:val="3"/>
        </w:numPr>
        <w:rPr>
          <w:color w:val="000000" w:themeColor="text1"/>
        </w:rPr>
      </w:pPr>
      <w:r w:rsidRPr="007B630E">
        <w:rPr>
          <w:color w:val="000000" w:themeColor="text1"/>
        </w:rPr>
        <w:t>Fényképek és videók az ingatlan állapotáról.</w:t>
      </w:r>
    </w:p>
    <w:p w14:paraId="2264EF04" w14:textId="77777777" w:rsidR="007F492D" w:rsidRPr="007B630E" w:rsidRDefault="007F492D" w:rsidP="007F492D">
      <w:pPr>
        <w:numPr>
          <w:ilvl w:val="0"/>
          <w:numId w:val="3"/>
        </w:numPr>
        <w:rPr>
          <w:color w:val="000000" w:themeColor="text1"/>
        </w:rPr>
      </w:pPr>
      <w:r w:rsidRPr="007B630E">
        <w:rPr>
          <w:color w:val="000000" w:themeColor="text1"/>
        </w:rPr>
        <w:t>Pontos leírás az ingatlan jellemzőiről.</w:t>
      </w:r>
    </w:p>
    <w:p w14:paraId="1532257A" w14:textId="77777777" w:rsidR="007F492D" w:rsidRPr="007B630E" w:rsidRDefault="007F492D" w:rsidP="007F492D">
      <w:pPr>
        <w:numPr>
          <w:ilvl w:val="0"/>
          <w:numId w:val="3"/>
        </w:numPr>
        <w:rPr>
          <w:color w:val="000000" w:themeColor="text1"/>
        </w:rPr>
      </w:pPr>
      <w:r w:rsidRPr="007B630E">
        <w:rPr>
          <w:color w:val="000000" w:themeColor="text1"/>
        </w:rPr>
        <w:t>Elérhető közszolgáltatások (pl. közlekedés, boltok, iskolák).</w:t>
      </w:r>
    </w:p>
    <w:p w14:paraId="3FD47590" w14:textId="77777777" w:rsidR="007F492D" w:rsidRDefault="007F492D" w:rsidP="007F492D">
      <w:pPr>
        <w:numPr>
          <w:ilvl w:val="0"/>
          <w:numId w:val="3"/>
        </w:numPr>
        <w:rPr>
          <w:color w:val="000000" w:themeColor="text1"/>
        </w:rPr>
      </w:pPr>
      <w:r w:rsidRPr="007B630E">
        <w:rPr>
          <w:color w:val="000000" w:themeColor="text1"/>
        </w:rPr>
        <w:t>Átlátható árak és extra költségek (pl. közös költség, rezsi).</w:t>
      </w:r>
    </w:p>
    <w:p w14:paraId="7CDB63E9" w14:textId="77777777" w:rsidR="00733092" w:rsidRDefault="00733092" w:rsidP="00733092">
      <w:pPr>
        <w:rPr>
          <w:color w:val="000000" w:themeColor="text1"/>
        </w:rPr>
      </w:pPr>
    </w:p>
    <w:p w14:paraId="774FA0A4" w14:textId="77777777" w:rsidR="00733092" w:rsidRDefault="00733092" w:rsidP="00733092">
      <w:pPr>
        <w:rPr>
          <w:color w:val="000000" w:themeColor="text1"/>
        </w:rPr>
      </w:pPr>
    </w:p>
    <w:p w14:paraId="5FC10E93" w14:textId="77777777" w:rsidR="00733092" w:rsidRDefault="00733092" w:rsidP="00733092">
      <w:pPr>
        <w:rPr>
          <w:color w:val="000000" w:themeColor="text1"/>
        </w:rPr>
      </w:pPr>
    </w:p>
    <w:p w14:paraId="4F1154AA" w14:textId="77777777" w:rsidR="00733092" w:rsidRDefault="00733092" w:rsidP="00733092">
      <w:pPr>
        <w:rPr>
          <w:color w:val="000000" w:themeColor="text1"/>
        </w:rPr>
      </w:pPr>
    </w:p>
    <w:p w14:paraId="35C425F3" w14:textId="77777777" w:rsidR="00733092" w:rsidRDefault="00733092" w:rsidP="00733092">
      <w:pPr>
        <w:rPr>
          <w:color w:val="000000" w:themeColor="text1"/>
        </w:rPr>
      </w:pPr>
    </w:p>
    <w:p w14:paraId="6E16296C" w14:textId="77777777" w:rsidR="00733092" w:rsidRDefault="00733092" w:rsidP="00733092">
      <w:pPr>
        <w:rPr>
          <w:color w:val="000000" w:themeColor="text1"/>
        </w:rPr>
      </w:pPr>
    </w:p>
    <w:p w14:paraId="27E1F1F6" w14:textId="77777777" w:rsidR="00733092" w:rsidRDefault="00733092" w:rsidP="00733092">
      <w:pPr>
        <w:rPr>
          <w:color w:val="000000" w:themeColor="text1"/>
        </w:rPr>
      </w:pPr>
    </w:p>
    <w:p w14:paraId="4AC420E2" w14:textId="77777777" w:rsidR="00733092" w:rsidRDefault="00733092" w:rsidP="00733092">
      <w:pPr>
        <w:rPr>
          <w:color w:val="000000" w:themeColor="text1"/>
        </w:rPr>
      </w:pPr>
    </w:p>
    <w:p w14:paraId="4B6ED906" w14:textId="77777777" w:rsidR="00733092" w:rsidRDefault="00733092" w:rsidP="00733092">
      <w:pPr>
        <w:rPr>
          <w:color w:val="000000" w:themeColor="text1"/>
        </w:rPr>
      </w:pPr>
    </w:p>
    <w:p w14:paraId="6F11E646" w14:textId="77777777" w:rsidR="00733092" w:rsidRDefault="00733092" w:rsidP="00733092">
      <w:pPr>
        <w:rPr>
          <w:color w:val="000000" w:themeColor="text1"/>
        </w:rPr>
      </w:pPr>
    </w:p>
    <w:p w14:paraId="71C9FD9E" w14:textId="77777777" w:rsidR="00733092" w:rsidRDefault="00733092" w:rsidP="00733092">
      <w:pPr>
        <w:rPr>
          <w:color w:val="000000" w:themeColor="text1"/>
        </w:rPr>
      </w:pPr>
    </w:p>
    <w:p w14:paraId="2218540B" w14:textId="77777777" w:rsidR="00733092" w:rsidRDefault="00733092" w:rsidP="00733092">
      <w:pPr>
        <w:rPr>
          <w:color w:val="000000" w:themeColor="text1"/>
        </w:rPr>
      </w:pPr>
    </w:p>
    <w:p w14:paraId="7B4C92B9" w14:textId="77777777" w:rsidR="00733092" w:rsidRDefault="00733092" w:rsidP="00733092">
      <w:pPr>
        <w:rPr>
          <w:color w:val="000000" w:themeColor="text1"/>
        </w:rPr>
      </w:pPr>
    </w:p>
    <w:p w14:paraId="4A5498BC" w14:textId="77777777" w:rsidR="00733092" w:rsidRDefault="00733092" w:rsidP="00733092">
      <w:pPr>
        <w:rPr>
          <w:color w:val="000000" w:themeColor="text1"/>
        </w:rPr>
      </w:pPr>
    </w:p>
    <w:p w14:paraId="48EAF19A" w14:textId="77777777" w:rsidR="00733092" w:rsidRDefault="00733092" w:rsidP="00733092">
      <w:pPr>
        <w:rPr>
          <w:color w:val="000000" w:themeColor="text1"/>
        </w:rPr>
      </w:pPr>
    </w:p>
    <w:p w14:paraId="4FDE61C9" w14:textId="77777777" w:rsidR="00733092" w:rsidRDefault="00733092" w:rsidP="00733092">
      <w:pPr>
        <w:rPr>
          <w:color w:val="000000" w:themeColor="text1"/>
        </w:rPr>
      </w:pPr>
    </w:p>
    <w:p w14:paraId="1E2FBAD1" w14:textId="77777777" w:rsidR="00733092" w:rsidRDefault="00733092" w:rsidP="00733092">
      <w:pPr>
        <w:rPr>
          <w:color w:val="000000" w:themeColor="text1"/>
        </w:rPr>
      </w:pPr>
    </w:p>
    <w:p w14:paraId="3DB661A3" w14:textId="77777777" w:rsidR="00733092" w:rsidRDefault="00733092" w:rsidP="00733092">
      <w:pPr>
        <w:rPr>
          <w:color w:val="000000" w:themeColor="text1"/>
        </w:rPr>
      </w:pPr>
    </w:p>
    <w:p w14:paraId="75B14442" w14:textId="77777777" w:rsidR="00733092" w:rsidRDefault="00733092" w:rsidP="00733092">
      <w:pPr>
        <w:rPr>
          <w:color w:val="000000" w:themeColor="text1"/>
        </w:rPr>
      </w:pPr>
    </w:p>
    <w:p w14:paraId="5C6DE525" w14:textId="77777777" w:rsidR="00733092" w:rsidRDefault="00733092" w:rsidP="00733092">
      <w:pPr>
        <w:rPr>
          <w:color w:val="000000" w:themeColor="text1"/>
        </w:rPr>
      </w:pPr>
    </w:p>
    <w:p w14:paraId="3D9F1CFD" w14:textId="77777777" w:rsidR="00733092" w:rsidRDefault="00733092" w:rsidP="00733092">
      <w:pPr>
        <w:rPr>
          <w:color w:val="000000" w:themeColor="text1"/>
        </w:rPr>
      </w:pPr>
    </w:p>
    <w:p w14:paraId="0CFBB64F" w14:textId="77777777" w:rsidR="00733092" w:rsidRDefault="00733092" w:rsidP="00733092">
      <w:pPr>
        <w:rPr>
          <w:color w:val="000000" w:themeColor="text1"/>
        </w:rPr>
      </w:pPr>
    </w:p>
    <w:p w14:paraId="7C3B3CF8" w14:textId="6E780243" w:rsidR="00733092" w:rsidRPr="00733092" w:rsidRDefault="00733092" w:rsidP="00733092">
      <w:pPr>
        <w:jc w:val="center"/>
        <w:rPr>
          <w:b/>
          <w:bCs/>
          <w:color w:val="000000" w:themeColor="text1"/>
          <w:sz w:val="40"/>
          <w:szCs w:val="40"/>
        </w:rPr>
      </w:pPr>
      <w:r w:rsidRPr="00733092">
        <w:rPr>
          <w:b/>
          <w:bCs/>
          <w:color w:val="000000" w:themeColor="text1"/>
          <w:sz w:val="40"/>
          <w:szCs w:val="40"/>
        </w:rPr>
        <w:t>Források</w:t>
      </w:r>
    </w:p>
    <w:p w14:paraId="7AF51A7E" w14:textId="77777777" w:rsidR="00733092" w:rsidRDefault="00733092" w:rsidP="00733092">
      <w:pPr>
        <w:rPr>
          <w:color w:val="000000" w:themeColor="text1"/>
        </w:rPr>
      </w:pPr>
    </w:p>
    <w:p w14:paraId="15FB8DB4" w14:textId="77777777" w:rsidR="00733092" w:rsidRDefault="00733092" w:rsidP="00733092">
      <w:pPr>
        <w:rPr>
          <w:color w:val="000000" w:themeColor="text1"/>
        </w:rPr>
      </w:pPr>
    </w:p>
    <w:p w14:paraId="14BDD4B9" w14:textId="221D32BD" w:rsidR="00733092" w:rsidRPr="007B630E" w:rsidRDefault="00733092" w:rsidP="00733092">
      <w:pPr>
        <w:rPr>
          <w:color w:val="000000" w:themeColor="text1"/>
        </w:rPr>
      </w:pPr>
      <w:r>
        <w:t>HTML:</w:t>
      </w:r>
      <w:hyperlink r:id="rId64" w:history="1">
        <w:r w:rsidRPr="00F37EAC">
          <w:rPr>
            <w:rStyle w:val="Hiperhivatkozs"/>
          </w:rPr>
          <w:t>https://hu.wikipedia.org/wiki/HTML</w:t>
        </w:r>
      </w:hyperlink>
      <w:r>
        <w:t xml:space="preserve"> letöltés dátuma:2024.12.02.</w:t>
      </w:r>
    </w:p>
    <w:p w14:paraId="51968A88" w14:textId="2D584FE1" w:rsidR="00733092" w:rsidRPr="007B630E" w:rsidRDefault="00733092" w:rsidP="00733092">
      <w:pPr>
        <w:rPr>
          <w:color w:val="000000" w:themeColor="text1"/>
        </w:rPr>
      </w:pPr>
      <w:r>
        <w:t>Javascript:</w:t>
      </w:r>
      <w:hyperlink r:id="rId65" w:history="1">
        <w:r w:rsidRPr="00F37EAC">
          <w:rPr>
            <w:rStyle w:val="Hiperhivatkozs"/>
          </w:rPr>
          <w:t>https://hu.wikipedia.org/wiki/JavaScript</w:t>
        </w:r>
      </w:hyperlink>
      <w:r>
        <w:rPr>
          <w:rStyle w:val="Hiperhivatkozs"/>
          <w:color w:val="000000" w:themeColor="text1"/>
        </w:rPr>
        <w:t xml:space="preserve"> letöltés dátuma:202</w:t>
      </w:r>
      <w:r w:rsidR="00BE54ED">
        <w:rPr>
          <w:rStyle w:val="Hiperhivatkozs"/>
          <w:color w:val="000000" w:themeColor="text1"/>
        </w:rPr>
        <w:t>4</w:t>
      </w:r>
      <w:r>
        <w:rPr>
          <w:rStyle w:val="Hiperhivatkozs"/>
          <w:color w:val="000000" w:themeColor="text1"/>
        </w:rPr>
        <w:t>.1</w:t>
      </w:r>
      <w:r w:rsidR="00BE54ED">
        <w:rPr>
          <w:rStyle w:val="Hiperhivatkozs"/>
          <w:color w:val="000000" w:themeColor="text1"/>
        </w:rPr>
        <w:t>2</w:t>
      </w:r>
      <w:r>
        <w:rPr>
          <w:rStyle w:val="Hiperhivatkozs"/>
          <w:color w:val="000000" w:themeColor="text1"/>
        </w:rPr>
        <w:t>.</w:t>
      </w:r>
      <w:r w:rsidR="00BE54ED">
        <w:rPr>
          <w:rStyle w:val="Hiperhivatkozs"/>
          <w:color w:val="000000" w:themeColor="text1"/>
        </w:rPr>
        <w:t>0</w:t>
      </w:r>
      <w:r w:rsidR="00543250">
        <w:rPr>
          <w:rStyle w:val="Hiperhivatkozs"/>
          <w:color w:val="000000" w:themeColor="text1"/>
        </w:rPr>
        <w:t>2</w:t>
      </w:r>
      <w:r>
        <w:rPr>
          <w:rStyle w:val="Hiperhivatkozs"/>
          <w:color w:val="000000" w:themeColor="text1"/>
        </w:rPr>
        <w:t>.</w:t>
      </w:r>
    </w:p>
    <w:p w14:paraId="174D6EA2" w14:textId="1F235722" w:rsidR="00733092" w:rsidRPr="007B630E" w:rsidRDefault="00733092" w:rsidP="00733092">
      <w:pPr>
        <w:rPr>
          <w:color w:val="000000" w:themeColor="text1"/>
        </w:rPr>
      </w:pPr>
      <w:r>
        <w:rPr>
          <w:color w:val="000000" w:themeColor="text1"/>
        </w:rPr>
        <w:t>CSS:</w:t>
      </w:r>
      <w:r w:rsidRPr="007B630E">
        <w:rPr>
          <w:color w:val="000000" w:themeColor="text1"/>
        </w:rPr>
        <w:t>https://hu.wikipedia.org/wiki/CSS</w:t>
      </w:r>
      <w:r>
        <w:rPr>
          <w:color w:val="000000" w:themeColor="text1"/>
        </w:rPr>
        <w:t xml:space="preserve"> letöltés dátuma:202</w:t>
      </w:r>
      <w:r w:rsidR="00BE54ED">
        <w:rPr>
          <w:color w:val="000000" w:themeColor="text1"/>
        </w:rPr>
        <w:t>4</w:t>
      </w:r>
      <w:r>
        <w:rPr>
          <w:color w:val="000000" w:themeColor="text1"/>
        </w:rPr>
        <w:t>.</w:t>
      </w:r>
      <w:r w:rsidR="00BE54ED">
        <w:rPr>
          <w:color w:val="000000" w:themeColor="text1"/>
        </w:rPr>
        <w:t>1</w:t>
      </w:r>
      <w:r>
        <w:rPr>
          <w:color w:val="000000" w:themeColor="text1"/>
        </w:rPr>
        <w:t>2.</w:t>
      </w:r>
      <w:r w:rsidR="00BE54ED">
        <w:rPr>
          <w:color w:val="000000" w:themeColor="text1"/>
        </w:rPr>
        <w:t>0</w:t>
      </w:r>
      <w:r w:rsidR="00543250">
        <w:rPr>
          <w:color w:val="000000" w:themeColor="text1"/>
        </w:rPr>
        <w:t>2</w:t>
      </w:r>
      <w:r>
        <w:rPr>
          <w:color w:val="000000" w:themeColor="text1"/>
        </w:rPr>
        <w:t>.</w:t>
      </w:r>
    </w:p>
    <w:p w14:paraId="0E169E26" w14:textId="0B68BA88" w:rsidR="00733092" w:rsidRDefault="008B5C59" w:rsidP="00733092">
      <w:pPr>
        <w:rPr>
          <w:color w:val="000000" w:themeColor="text1"/>
        </w:rPr>
      </w:pPr>
      <w:r>
        <w:rPr>
          <w:color w:val="000000" w:themeColor="text1"/>
        </w:rPr>
        <w:t>React:</w:t>
      </w:r>
      <w:r w:rsidRPr="008B5C59">
        <w:t xml:space="preserve"> </w:t>
      </w:r>
      <w:hyperlink r:id="rId66" w:history="1">
        <w:r w:rsidRPr="00E2130A">
          <w:rPr>
            <w:rStyle w:val="Hiperhivatkozs"/>
          </w:rPr>
          <w:t>https://react.dev/</w:t>
        </w:r>
      </w:hyperlink>
      <w:r>
        <w:rPr>
          <w:color w:val="000000" w:themeColor="text1"/>
        </w:rPr>
        <w:t xml:space="preserve"> letöltés dátuma:2024.12.0</w:t>
      </w:r>
      <w:r w:rsidR="00543250">
        <w:rPr>
          <w:color w:val="000000" w:themeColor="text1"/>
        </w:rPr>
        <w:t>2</w:t>
      </w:r>
      <w:r>
        <w:rPr>
          <w:color w:val="000000" w:themeColor="text1"/>
        </w:rPr>
        <w:t>.</w:t>
      </w:r>
    </w:p>
    <w:p w14:paraId="178A8222" w14:textId="6B88FFD7" w:rsidR="00D42E06" w:rsidRPr="007B630E" w:rsidRDefault="00D42E06" w:rsidP="00733092">
      <w:pPr>
        <w:rPr>
          <w:color w:val="000000" w:themeColor="text1"/>
        </w:rPr>
      </w:pPr>
      <w:r>
        <w:rPr>
          <w:color w:val="000000" w:themeColor="text1"/>
        </w:rPr>
        <w:t>Bootstrap:</w:t>
      </w:r>
      <w:r w:rsidRPr="00D42E06">
        <w:t xml:space="preserve"> </w:t>
      </w:r>
      <w:hyperlink r:id="rId67" w:history="1">
        <w:r w:rsidRPr="00E2130A">
          <w:rPr>
            <w:rStyle w:val="Hiperhivatkozs"/>
          </w:rPr>
          <w:t>https://getbootstrap.com/</w:t>
        </w:r>
      </w:hyperlink>
      <w:r>
        <w:rPr>
          <w:color w:val="000000" w:themeColor="text1"/>
        </w:rPr>
        <w:t xml:space="preserve"> letöltés dátuma:2024.12.0</w:t>
      </w:r>
      <w:r w:rsidR="00543250">
        <w:rPr>
          <w:color w:val="000000" w:themeColor="text1"/>
        </w:rPr>
        <w:t>2</w:t>
      </w:r>
      <w:r>
        <w:rPr>
          <w:color w:val="000000" w:themeColor="text1"/>
        </w:rPr>
        <w:t>.</w:t>
      </w:r>
    </w:p>
    <w:sectPr w:rsidR="00D42E06" w:rsidRPr="007B63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B02AA"/>
    <w:multiLevelType w:val="multilevel"/>
    <w:tmpl w:val="C6D2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4439F"/>
    <w:multiLevelType w:val="multilevel"/>
    <w:tmpl w:val="BE26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67466"/>
    <w:multiLevelType w:val="multilevel"/>
    <w:tmpl w:val="77F6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E10F7"/>
    <w:multiLevelType w:val="multilevel"/>
    <w:tmpl w:val="09CA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15914"/>
    <w:multiLevelType w:val="multilevel"/>
    <w:tmpl w:val="5044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B453AD"/>
    <w:multiLevelType w:val="multilevel"/>
    <w:tmpl w:val="D4F6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03F57"/>
    <w:multiLevelType w:val="multilevel"/>
    <w:tmpl w:val="5EB6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15986"/>
    <w:multiLevelType w:val="multilevel"/>
    <w:tmpl w:val="5BA0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7B22AF"/>
    <w:multiLevelType w:val="multilevel"/>
    <w:tmpl w:val="756E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1489E"/>
    <w:multiLevelType w:val="multilevel"/>
    <w:tmpl w:val="48F8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335B9"/>
    <w:multiLevelType w:val="multilevel"/>
    <w:tmpl w:val="967A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61D3D"/>
    <w:multiLevelType w:val="multilevel"/>
    <w:tmpl w:val="E006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8421E"/>
    <w:multiLevelType w:val="multilevel"/>
    <w:tmpl w:val="8CC0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0121E"/>
    <w:multiLevelType w:val="multilevel"/>
    <w:tmpl w:val="98D0F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426CC5"/>
    <w:multiLevelType w:val="multilevel"/>
    <w:tmpl w:val="34D6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160B3"/>
    <w:multiLevelType w:val="multilevel"/>
    <w:tmpl w:val="D988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7A68F9"/>
    <w:multiLevelType w:val="multilevel"/>
    <w:tmpl w:val="ED4C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731FA1"/>
    <w:multiLevelType w:val="multilevel"/>
    <w:tmpl w:val="12FE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B52358"/>
    <w:multiLevelType w:val="multilevel"/>
    <w:tmpl w:val="27C28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90617"/>
    <w:multiLevelType w:val="multilevel"/>
    <w:tmpl w:val="C620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987A38"/>
    <w:multiLevelType w:val="multilevel"/>
    <w:tmpl w:val="2BD6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729A3"/>
    <w:multiLevelType w:val="multilevel"/>
    <w:tmpl w:val="1748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3307F5"/>
    <w:multiLevelType w:val="multilevel"/>
    <w:tmpl w:val="E4D44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25103F"/>
    <w:multiLevelType w:val="multilevel"/>
    <w:tmpl w:val="E790F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0205">
    <w:abstractNumId w:val="20"/>
  </w:num>
  <w:num w:numId="2" w16cid:durableId="843395800">
    <w:abstractNumId w:val="0"/>
  </w:num>
  <w:num w:numId="3" w16cid:durableId="627245551">
    <w:abstractNumId w:val="9"/>
  </w:num>
  <w:num w:numId="4" w16cid:durableId="129177687">
    <w:abstractNumId w:val="21"/>
  </w:num>
  <w:num w:numId="5" w16cid:durableId="1895189607">
    <w:abstractNumId w:val="22"/>
  </w:num>
  <w:num w:numId="6" w16cid:durableId="149829898">
    <w:abstractNumId w:val="17"/>
  </w:num>
  <w:num w:numId="7" w16cid:durableId="464808960">
    <w:abstractNumId w:val="4"/>
  </w:num>
  <w:num w:numId="8" w16cid:durableId="1108113356">
    <w:abstractNumId w:val="1"/>
  </w:num>
  <w:num w:numId="9" w16cid:durableId="6367482">
    <w:abstractNumId w:val="3"/>
  </w:num>
  <w:num w:numId="10" w16cid:durableId="1955866917">
    <w:abstractNumId w:val="7"/>
  </w:num>
  <w:num w:numId="11" w16cid:durableId="406391444">
    <w:abstractNumId w:val="16"/>
  </w:num>
  <w:num w:numId="12" w16cid:durableId="814640946">
    <w:abstractNumId w:val="19"/>
  </w:num>
  <w:num w:numId="13" w16cid:durableId="458569996">
    <w:abstractNumId w:val="15"/>
  </w:num>
  <w:num w:numId="14" w16cid:durableId="912786353">
    <w:abstractNumId w:val="6"/>
  </w:num>
  <w:num w:numId="15" w16cid:durableId="230623883">
    <w:abstractNumId w:val="10"/>
  </w:num>
  <w:num w:numId="16" w16cid:durableId="1068461470">
    <w:abstractNumId w:val="11"/>
  </w:num>
  <w:num w:numId="17" w16cid:durableId="814104857">
    <w:abstractNumId w:val="18"/>
  </w:num>
  <w:num w:numId="18" w16cid:durableId="2062248466">
    <w:abstractNumId w:val="12"/>
  </w:num>
  <w:num w:numId="19" w16cid:durableId="120657192">
    <w:abstractNumId w:val="23"/>
  </w:num>
  <w:num w:numId="20" w16cid:durableId="1287856790">
    <w:abstractNumId w:val="2"/>
  </w:num>
  <w:num w:numId="21" w16cid:durableId="648439074">
    <w:abstractNumId w:val="8"/>
  </w:num>
  <w:num w:numId="22" w16cid:durableId="974674746">
    <w:abstractNumId w:val="13"/>
  </w:num>
  <w:num w:numId="23" w16cid:durableId="1033262758">
    <w:abstractNumId w:val="14"/>
  </w:num>
  <w:num w:numId="24" w16cid:durableId="1550914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73"/>
    <w:rsid w:val="00035B5B"/>
    <w:rsid w:val="000E3E82"/>
    <w:rsid w:val="000F4D5B"/>
    <w:rsid w:val="001966FF"/>
    <w:rsid w:val="001C5127"/>
    <w:rsid w:val="002C22CC"/>
    <w:rsid w:val="00402BBD"/>
    <w:rsid w:val="00443F76"/>
    <w:rsid w:val="005057D6"/>
    <w:rsid w:val="00512D83"/>
    <w:rsid w:val="00543250"/>
    <w:rsid w:val="005553D7"/>
    <w:rsid w:val="00573960"/>
    <w:rsid w:val="00584F24"/>
    <w:rsid w:val="00593A0B"/>
    <w:rsid w:val="005F5771"/>
    <w:rsid w:val="006D43A7"/>
    <w:rsid w:val="007329DD"/>
    <w:rsid w:val="00733092"/>
    <w:rsid w:val="007B630E"/>
    <w:rsid w:val="007C272B"/>
    <w:rsid w:val="007F492D"/>
    <w:rsid w:val="00877025"/>
    <w:rsid w:val="008A30EB"/>
    <w:rsid w:val="008B5C59"/>
    <w:rsid w:val="0098516A"/>
    <w:rsid w:val="009A18BE"/>
    <w:rsid w:val="009E6E3E"/>
    <w:rsid w:val="009F3353"/>
    <w:rsid w:val="00A32274"/>
    <w:rsid w:val="00AC4654"/>
    <w:rsid w:val="00AD1124"/>
    <w:rsid w:val="00BE54ED"/>
    <w:rsid w:val="00C45EE7"/>
    <w:rsid w:val="00CA66E1"/>
    <w:rsid w:val="00D22E54"/>
    <w:rsid w:val="00D42E06"/>
    <w:rsid w:val="00D81A4A"/>
    <w:rsid w:val="00E7153C"/>
    <w:rsid w:val="00E723F5"/>
    <w:rsid w:val="00EA6424"/>
    <w:rsid w:val="00F3127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275E"/>
  <w15:chartTrackingRefBased/>
  <w15:docId w15:val="{E7F844DD-E381-43FD-87DB-A021F13A1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F31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F31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F31273"/>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F31273"/>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F31273"/>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F31273"/>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F31273"/>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F31273"/>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F31273"/>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31273"/>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F31273"/>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F31273"/>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F31273"/>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F31273"/>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F31273"/>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F31273"/>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F31273"/>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F31273"/>
    <w:rPr>
      <w:rFonts w:eastAsiaTheme="majorEastAsia" w:cstheme="majorBidi"/>
      <w:color w:val="272727" w:themeColor="text1" w:themeTint="D8"/>
    </w:rPr>
  </w:style>
  <w:style w:type="paragraph" w:styleId="Cm">
    <w:name w:val="Title"/>
    <w:basedOn w:val="Norml"/>
    <w:next w:val="Norml"/>
    <w:link w:val="CmChar"/>
    <w:uiPriority w:val="10"/>
    <w:qFormat/>
    <w:rsid w:val="00F31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3127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F31273"/>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F31273"/>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F31273"/>
    <w:pPr>
      <w:spacing w:before="160"/>
      <w:jc w:val="center"/>
    </w:pPr>
    <w:rPr>
      <w:i/>
      <w:iCs/>
      <w:color w:val="404040" w:themeColor="text1" w:themeTint="BF"/>
    </w:rPr>
  </w:style>
  <w:style w:type="character" w:customStyle="1" w:styleId="IdzetChar">
    <w:name w:val="Idézet Char"/>
    <w:basedOn w:val="Bekezdsalapbettpusa"/>
    <w:link w:val="Idzet"/>
    <w:uiPriority w:val="29"/>
    <w:rsid w:val="00F31273"/>
    <w:rPr>
      <w:i/>
      <w:iCs/>
      <w:color w:val="404040" w:themeColor="text1" w:themeTint="BF"/>
    </w:rPr>
  </w:style>
  <w:style w:type="paragraph" w:styleId="Listaszerbekezds">
    <w:name w:val="List Paragraph"/>
    <w:basedOn w:val="Norml"/>
    <w:uiPriority w:val="34"/>
    <w:qFormat/>
    <w:rsid w:val="00F31273"/>
    <w:pPr>
      <w:ind w:left="720"/>
      <w:contextualSpacing/>
    </w:pPr>
  </w:style>
  <w:style w:type="character" w:styleId="Erskiemels">
    <w:name w:val="Intense Emphasis"/>
    <w:basedOn w:val="Bekezdsalapbettpusa"/>
    <w:uiPriority w:val="21"/>
    <w:qFormat/>
    <w:rsid w:val="00F31273"/>
    <w:rPr>
      <w:i/>
      <w:iCs/>
      <w:color w:val="0F4761" w:themeColor="accent1" w:themeShade="BF"/>
    </w:rPr>
  </w:style>
  <w:style w:type="paragraph" w:styleId="Kiemeltidzet">
    <w:name w:val="Intense Quote"/>
    <w:basedOn w:val="Norml"/>
    <w:next w:val="Norml"/>
    <w:link w:val="KiemeltidzetChar"/>
    <w:uiPriority w:val="30"/>
    <w:qFormat/>
    <w:rsid w:val="00F31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F31273"/>
    <w:rPr>
      <w:i/>
      <w:iCs/>
      <w:color w:val="0F4761" w:themeColor="accent1" w:themeShade="BF"/>
    </w:rPr>
  </w:style>
  <w:style w:type="character" w:styleId="Ershivatkozs">
    <w:name w:val="Intense Reference"/>
    <w:basedOn w:val="Bekezdsalapbettpusa"/>
    <w:uiPriority w:val="32"/>
    <w:qFormat/>
    <w:rsid w:val="00F31273"/>
    <w:rPr>
      <w:b/>
      <w:bCs/>
      <w:smallCaps/>
      <w:color w:val="0F4761" w:themeColor="accent1" w:themeShade="BF"/>
      <w:spacing w:val="5"/>
    </w:rPr>
  </w:style>
  <w:style w:type="character" w:styleId="Hiperhivatkozs">
    <w:name w:val="Hyperlink"/>
    <w:basedOn w:val="Bekezdsalapbettpusa"/>
    <w:uiPriority w:val="99"/>
    <w:unhideWhenUsed/>
    <w:rsid w:val="007F492D"/>
    <w:rPr>
      <w:color w:val="467886" w:themeColor="hyperlink"/>
      <w:u w:val="single"/>
    </w:rPr>
  </w:style>
  <w:style w:type="character" w:styleId="Feloldatlanmegemlts">
    <w:name w:val="Unresolved Mention"/>
    <w:basedOn w:val="Bekezdsalapbettpusa"/>
    <w:uiPriority w:val="99"/>
    <w:semiHidden/>
    <w:unhideWhenUsed/>
    <w:rsid w:val="007F492D"/>
    <w:rPr>
      <w:color w:val="605E5C"/>
      <w:shd w:val="clear" w:color="auto" w:fill="E1DFDD"/>
    </w:rPr>
  </w:style>
  <w:style w:type="character" w:styleId="Mrltotthiperhivatkozs">
    <w:name w:val="FollowedHyperlink"/>
    <w:basedOn w:val="Bekezdsalapbettpusa"/>
    <w:uiPriority w:val="99"/>
    <w:semiHidden/>
    <w:unhideWhenUsed/>
    <w:rsid w:val="007B63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24846">
      <w:bodyDiv w:val="1"/>
      <w:marLeft w:val="0"/>
      <w:marRight w:val="0"/>
      <w:marTop w:val="0"/>
      <w:marBottom w:val="0"/>
      <w:divBdr>
        <w:top w:val="none" w:sz="0" w:space="0" w:color="auto"/>
        <w:left w:val="none" w:sz="0" w:space="0" w:color="auto"/>
        <w:bottom w:val="none" w:sz="0" w:space="0" w:color="auto"/>
        <w:right w:val="none" w:sz="0" w:space="0" w:color="auto"/>
      </w:divBdr>
      <w:divsChild>
        <w:div w:id="927806453">
          <w:marLeft w:val="0"/>
          <w:marRight w:val="0"/>
          <w:marTop w:val="60"/>
          <w:marBottom w:val="60"/>
          <w:divBdr>
            <w:top w:val="none" w:sz="0" w:space="0" w:color="auto"/>
            <w:left w:val="none" w:sz="0" w:space="0" w:color="auto"/>
            <w:bottom w:val="none" w:sz="0" w:space="0" w:color="auto"/>
            <w:right w:val="none" w:sz="0" w:space="0" w:color="auto"/>
          </w:divBdr>
        </w:div>
      </w:divsChild>
    </w:div>
    <w:div w:id="92751428">
      <w:bodyDiv w:val="1"/>
      <w:marLeft w:val="0"/>
      <w:marRight w:val="0"/>
      <w:marTop w:val="0"/>
      <w:marBottom w:val="0"/>
      <w:divBdr>
        <w:top w:val="none" w:sz="0" w:space="0" w:color="auto"/>
        <w:left w:val="none" w:sz="0" w:space="0" w:color="auto"/>
        <w:bottom w:val="none" w:sz="0" w:space="0" w:color="auto"/>
        <w:right w:val="none" w:sz="0" w:space="0" w:color="auto"/>
      </w:divBdr>
    </w:div>
    <w:div w:id="97720786">
      <w:bodyDiv w:val="1"/>
      <w:marLeft w:val="0"/>
      <w:marRight w:val="0"/>
      <w:marTop w:val="0"/>
      <w:marBottom w:val="0"/>
      <w:divBdr>
        <w:top w:val="none" w:sz="0" w:space="0" w:color="auto"/>
        <w:left w:val="none" w:sz="0" w:space="0" w:color="auto"/>
        <w:bottom w:val="none" w:sz="0" w:space="0" w:color="auto"/>
        <w:right w:val="none" w:sz="0" w:space="0" w:color="auto"/>
      </w:divBdr>
    </w:div>
    <w:div w:id="286813519">
      <w:bodyDiv w:val="1"/>
      <w:marLeft w:val="0"/>
      <w:marRight w:val="0"/>
      <w:marTop w:val="0"/>
      <w:marBottom w:val="0"/>
      <w:divBdr>
        <w:top w:val="none" w:sz="0" w:space="0" w:color="auto"/>
        <w:left w:val="none" w:sz="0" w:space="0" w:color="auto"/>
        <w:bottom w:val="none" w:sz="0" w:space="0" w:color="auto"/>
        <w:right w:val="none" w:sz="0" w:space="0" w:color="auto"/>
      </w:divBdr>
      <w:divsChild>
        <w:div w:id="2021084347">
          <w:marLeft w:val="0"/>
          <w:marRight w:val="0"/>
          <w:marTop w:val="60"/>
          <w:marBottom w:val="60"/>
          <w:divBdr>
            <w:top w:val="none" w:sz="0" w:space="0" w:color="auto"/>
            <w:left w:val="none" w:sz="0" w:space="0" w:color="auto"/>
            <w:bottom w:val="none" w:sz="0" w:space="0" w:color="auto"/>
            <w:right w:val="none" w:sz="0" w:space="0" w:color="auto"/>
          </w:divBdr>
        </w:div>
        <w:div w:id="1252666319">
          <w:marLeft w:val="0"/>
          <w:marRight w:val="0"/>
          <w:marTop w:val="60"/>
          <w:marBottom w:val="60"/>
          <w:divBdr>
            <w:top w:val="none" w:sz="0" w:space="0" w:color="auto"/>
            <w:left w:val="none" w:sz="0" w:space="0" w:color="auto"/>
            <w:bottom w:val="none" w:sz="0" w:space="0" w:color="auto"/>
            <w:right w:val="none" w:sz="0" w:space="0" w:color="auto"/>
          </w:divBdr>
        </w:div>
        <w:div w:id="265700923">
          <w:marLeft w:val="0"/>
          <w:marRight w:val="0"/>
          <w:marTop w:val="60"/>
          <w:marBottom w:val="60"/>
          <w:divBdr>
            <w:top w:val="none" w:sz="0" w:space="0" w:color="auto"/>
            <w:left w:val="none" w:sz="0" w:space="0" w:color="auto"/>
            <w:bottom w:val="none" w:sz="0" w:space="0" w:color="auto"/>
            <w:right w:val="none" w:sz="0" w:space="0" w:color="auto"/>
          </w:divBdr>
        </w:div>
      </w:divsChild>
    </w:div>
    <w:div w:id="287780590">
      <w:bodyDiv w:val="1"/>
      <w:marLeft w:val="0"/>
      <w:marRight w:val="0"/>
      <w:marTop w:val="0"/>
      <w:marBottom w:val="0"/>
      <w:divBdr>
        <w:top w:val="none" w:sz="0" w:space="0" w:color="auto"/>
        <w:left w:val="none" w:sz="0" w:space="0" w:color="auto"/>
        <w:bottom w:val="none" w:sz="0" w:space="0" w:color="auto"/>
        <w:right w:val="none" w:sz="0" w:space="0" w:color="auto"/>
      </w:divBdr>
    </w:div>
    <w:div w:id="332994357">
      <w:bodyDiv w:val="1"/>
      <w:marLeft w:val="0"/>
      <w:marRight w:val="0"/>
      <w:marTop w:val="0"/>
      <w:marBottom w:val="0"/>
      <w:divBdr>
        <w:top w:val="none" w:sz="0" w:space="0" w:color="auto"/>
        <w:left w:val="none" w:sz="0" w:space="0" w:color="auto"/>
        <w:bottom w:val="none" w:sz="0" w:space="0" w:color="auto"/>
        <w:right w:val="none" w:sz="0" w:space="0" w:color="auto"/>
      </w:divBdr>
    </w:div>
    <w:div w:id="406927280">
      <w:bodyDiv w:val="1"/>
      <w:marLeft w:val="0"/>
      <w:marRight w:val="0"/>
      <w:marTop w:val="0"/>
      <w:marBottom w:val="0"/>
      <w:divBdr>
        <w:top w:val="none" w:sz="0" w:space="0" w:color="auto"/>
        <w:left w:val="none" w:sz="0" w:space="0" w:color="auto"/>
        <w:bottom w:val="none" w:sz="0" w:space="0" w:color="auto"/>
        <w:right w:val="none" w:sz="0" w:space="0" w:color="auto"/>
      </w:divBdr>
      <w:divsChild>
        <w:div w:id="1684017436">
          <w:marLeft w:val="0"/>
          <w:marRight w:val="0"/>
          <w:marTop w:val="60"/>
          <w:marBottom w:val="60"/>
          <w:divBdr>
            <w:top w:val="none" w:sz="0" w:space="0" w:color="auto"/>
            <w:left w:val="none" w:sz="0" w:space="0" w:color="auto"/>
            <w:bottom w:val="none" w:sz="0" w:space="0" w:color="auto"/>
            <w:right w:val="none" w:sz="0" w:space="0" w:color="auto"/>
          </w:divBdr>
        </w:div>
        <w:div w:id="1906406569">
          <w:marLeft w:val="0"/>
          <w:marRight w:val="0"/>
          <w:marTop w:val="0"/>
          <w:marBottom w:val="0"/>
          <w:divBdr>
            <w:top w:val="none" w:sz="0" w:space="0" w:color="auto"/>
            <w:left w:val="none" w:sz="0" w:space="0" w:color="auto"/>
            <w:bottom w:val="none" w:sz="0" w:space="0" w:color="auto"/>
            <w:right w:val="none" w:sz="0" w:space="0" w:color="auto"/>
          </w:divBdr>
        </w:div>
        <w:div w:id="352919315">
          <w:marLeft w:val="0"/>
          <w:marRight w:val="0"/>
          <w:marTop w:val="0"/>
          <w:marBottom w:val="0"/>
          <w:divBdr>
            <w:top w:val="none" w:sz="0" w:space="0" w:color="auto"/>
            <w:left w:val="none" w:sz="0" w:space="0" w:color="auto"/>
            <w:bottom w:val="none" w:sz="0" w:space="0" w:color="auto"/>
            <w:right w:val="none" w:sz="0" w:space="0" w:color="auto"/>
          </w:divBdr>
        </w:div>
        <w:div w:id="218636085">
          <w:marLeft w:val="0"/>
          <w:marRight w:val="0"/>
          <w:marTop w:val="60"/>
          <w:marBottom w:val="60"/>
          <w:divBdr>
            <w:top w:val="none" w:sz="0" w:space="0" w:color="auto"/>
            <w:left w:val="none" w:sz="0" w:space="0" w:color="auto"/>
            <w:bottom w:val="none" w:sz="0" w:space="0" w:color="auto"/>
            <w:right w:val="none" w:sz="0" w:space="0" w:color="auto"/>
          </w:divBdr>
        </w:div>
        <w:div w:id="948581795">
          <w:marLeft w:val="0"/>
          <w:marRight w:val="0"/>
          <w:marTop w:val="60"/>
          <w:marBottom w:val="60"/>
          <w:divBdr>
            <w:top w:val="none" w:sz="0" w:space="0" w:color="auto"/>
            <w:left w:val="none" w:sz="0" w:space="0" w:color="auto"/>
            <w:bottom w:val="none" w:sz="0" w:space="0" w:color="auto"/>
            <w:right w:val="none" w:sz="0" w:space="0" w:color="auto"/>
          </w:divBdr>
        </w:div>
        <w:div w:id="1096174723">
          <w:marLeft w:val="0"/>
          <w:marRight w:val="0"/>
          <w:marTop w:val="60"/>
          <w:marBottom w:val="60"/>
          <w:divBdr>
            <w:top w:val="none" w:sz="0" w:space="0" w:color="auto"/>
            <w:left w:val="none" w:sz="0" w:space="0" w:color="auto"/>
            <w:bottom w:val="none" w:sz="0" w:space="0" w:color="auto"/>
            <w:right w:val="none" w:sz="0" w:space="0" w:color="auto"/>
          </w:divBdr>
        </w:div>
        <w:div w:id="1434940407">
          <w:marLeft w:val="0"/>
          <w:marRight w:val="0"/>
          <w:marTop w:val="60"/>
          <w:marBottom w:val="60"/>
          <w:divBdr>
            <w:top w:val="none" w:sz="0" w:space="0" w:color="auto"/>
            <w:left w:val="none" w:sz="0" w:space="0" w:color="auto"/>
            <w:bottom w:val="none" w:sz="0" w:space="0" w:color="auto"/>
            <w:right w:val="none" w:sz="0" w:space="0" w:color="auto"/>
          </w:divBdr>
        </w:div>
        <w:div w:id="1132938370">
          <w:marLeft w:val="0"/>
          <w:marRight w:val="0"/>
          <w:marTop w:val="60"/>
          <w:marBottom w:val="60"/>
          <w:divBdr>
            <w:top w:val="none" w:sz="0" w:space="0" w:color="auto"/>
            <w:left w:val="none" w:sz="0" w:space="0" w:color="auto"/>
            <w:bottom w:val="none" w:sz="0" w:space="0" w:color="auto"/>
            <w:right w:val="none" w:sz="0" w:space="0" w:color="auto"/>
          </w:divBdr>
        </w:div>
        <w:div w:id="79185490">
          <w:marLeft w:val="0"/>
          <w:marRight w:val="0"/>
          <w:marTop w:val="60"/>
          <w:marBottom w:val="60"/>
          <w:divBdr>
            <w:top w:val="none" w:sz="0" w:space="0" w:color="auto"/>
            <w:left w:val="none" w:sz="0" w:space="0" w:color="auto"/>
            <w:bottom w:val="none" w:sz="0" w:space="0" w:color="auto"/>
            <w:right w:val="none" w:sz="0" w:space="0" w:color="auto"/>
          </w:divBdr>
        </w:div>
        <w:div w:id="1491143531">
          <w:marLeft w:val="0"/>
          <w:marRight w:val="0"/>
          <w:marTop w:val="60"/>
          <w:marBottom w:val="60"/>
          <w:divBdr>
            <w:top w:val="none" w:sz="0" w:space="0" w:color="auto"/>
            <w:left w:val="none" w:sz="0" w:space="0" w:color="auto"/>
            <w:bottom w:val="none" w:sz="0" w:space="0" w:color="auto"/>
            <w:right w:val="none" w:sz="0" w:space="0" w:color="auto"/>
          </w:divBdr>
        </w:div>
        <w:div w:id="65537608">
          <w:marLeft w:val="0"/>
          <w:marRight w:val="0"/>
          <w:marTop w:val="60"/>
          <w:marBottom w:val="60"/>
          <w:divBdr>
            <w:top w:val="none" w:sz="0" w:space="0" w:color="auto"/>
            <w:left w:val="none" w:sz="0" w:space="0" w:color="auto"/>
            <w:bottom w:val="none" w:sz="0" w:space="0" w:color="auto"/>
            <w:right w:val="none" w:sz="0" w:space="0" w:color="auto"/>
          </w:divBdr>
        </w:div>
        <w:div w:id="272783583">
          <w:marLeft w:val="0"/>
          <w:marRight w:val="0"/>
          <w:marTop w:val="60"/>
          <w:marBottom w:val="60"/>
          <w:divBdr>
            <w:top w:val="none" w:sz="0" w:space="0" w:color="auto"/>
            <w:left w:val="none" w:sz="0" w:space="0" w:color="auto"/>
            <w:bottom w:val="none" w:sz="0" w:space="0" w:color="auto"/>
            <w:right w:val="none" w:sz="0" w:space="0" w:color="auto"/>
          </w:divBdr>
        </w:div>
      </w:divsChild>
    </w:div>
    <w:div w:id="468590669">
      <w:bodyDiv w:val="1"/>
      <w:marLeft w:val="0"/>
      <w:marRight w:val="0"/>
      <w:marTop w:val="0"/>
      <w:marBottom w:val="0"/>
      <w:divBdr>
        <w:top w:val="none" w:sz="0" w:space="0" w:color="auto"/>
        <w:left w:val="none" w:sz="0" w:space="0" w:color="auto"/>
        <w:bottom w:val="none" w:sz="0" w:space="0" w:color="auto"/>
        <w:right w:val="none" w:sz="0" w:space="0" w:color="auto"/>
      </w:divBdr>
      <w:divsChild>
        <w:div w:id="876742907">
          <w:marLeft w:val="0"/>
          <w:marRight w:val="0"/>
          <w:marTop w:val="60"/>
          <w:marBottom w:val="60"/>
          <w:divBdr>
            <w:top w:val="none" w:sz="0" w:space="0" w:color="auto"/>
            <w:left w:val="none" w:sz="0" w:space="0" w:color="auto"/>
            <w:bottom w:val="none" w:sz="0" w:space="0" w:color="auto"/>
            <w:right w:val="none" w:sz="0" w:space="0" w:color="auto"/>
          </w:divBdr>
        </w:div>
        <w:div w:id="188644853">
          <w:marLeft w:val="0"/>
          <w:marRight w:val="0"/>
          <w:marTop w:val="60"/>
          <w:marBottom w:val="60"/>
          <w:divBdr>
            <w:top w:val="none" w:sz="0" w:space="0" w:color="auto"/>
            <w:left w:val="none" w:sz="0" w:space="0" w:color="auto"/>
            <w:bottom w:val="none" w:sz="0" w:space="0" w:color="auto"/>
            <w:right w:val="none" w:sz="0" w:space="0" w:color="auto"/>
          </w:divBdr>
        </w:div>
        <w:div w:id="1614746650">
          <w:marLeft w:val="0"/>
          <w:marRight w:val="0"/>
          <w:marTop w:val="60"/>
          <w:marBottom w:val="60"/>
          <w:divBdr>
            <w:top w:val="none" w:sz="0" w:space="0" w:color="auto"/>
            <w:left w:val="none" w:sz="0" w:space="0" w:color="auto"/>
            <w:bottom w:val="none" w:sz="0" w:space="0" w:color="auto"/>
            <w:right w:val="none" w:sz="0" w:space="0" w:color="auto"/>
          </w:divBdr>
        </w:div>
        <w:div w:id="1688747571">
          <w:marLeft w:val="0"/>
          <w:marRight w:val="0"/>
          <w:marTop w:val="60"/>
          <w:marBottom w:val="60"/>
          <w:divBdr>
            <w:top w:val="none" w:sz="0" w:space="0" w:color="auto"/>
            <w:left w:val="none" w:sz="0" w:space="0" w:color="auto"/>
            <w:bottom w:val="none" w:sz="0" w:space="0" w:color="auto"/>
            <w:right w:val="none" w:sz="0" w:space="0" w:color="auto"/>
          </w:divBdr>
        </w:div>
        <w:div w:id="862090412">
          <w:marLeft w:val="0"/>
          <w:marRight w:val="0"/>
          <w:marTop w:val="60"/>
          <w:marBottom w:val="60"/>
          <w:divBdr>
            <w:top w:val="none" w:sz="0" w:space="0" w:color="auto"/>
            <w:left w:val="none" w:sz="0" w:space="0" w:color="auto"/>
            <w:bottom w:val="none" w:sz="0" w:space="0" w:color="auto"/>
            <w:right w:val="none" w:sz="0" w:space="0" w:color="auto"/>
          </w:divBdr>
        </w:div>
      </w:divsChild>
    </w:div>
    <w:div w:id="475222911">
      <w:bodyDiv w:val="1"/>
      <w:marLeft w:val="0"/>
      <w:marRight w:val="0"/>
      <w:marTop w:val="0"/>
      <w:marBottom w:val="0"/>
      <w:divBdr>
        <w:top w:val="none" w:sz="0" w:space="0" w:color="auto"/>
        <w:left w:val="none" w:sz="0" w:space="0" w:color="auto"/>
        <w:bottom w:val="none" w:sz="0" w:space="0" w:color="auto"/>
        <w:right w:val="none" w:sz="0" w:space="0" w:color="auto"/>
      </w:divBdr>
    </w:div>
    <w:div w:id="477189191">
      <w:bodyDiv w:val="1"/>
      <w:marLeft w:val="0"/>
      <w:marRight w:val="0"/>
      <w:marTop w:val="0"/>
      <w:marBottom w:val="0"/>
      <w:divBdr>
        <w:top w:val="none" w:sz="0" w:space="0" w:color="auto"/>
        <w:left w:val="none" w:sz="0" w:space="0" w:color="auto"/>
        <w:bottom w:val="none" w:sz="0" w:space="0" w:color="auto"/>
        <w:right w:val="none" w:sz="0" w:space="0" w:color="auto"/>
      </w:divBdr>
    </w:div>
    <w:div w:id="778723257">
      <w:bodyDiv w:val="1"/>
      <w:marLeft w:val="0"/>
      <w:marRight w:val="0"/>
      <w:marTop w:val="0"/>
      <w:marBottom w:val="0"/>
      <w:divBdr>
        <w:top w:val="none" w:sz="0" w:space="0" w:color="auto"/>
        <w:left w:val="none" w:sz="0" w:space="0" w:color="auto"/>
        <w:bottom w:val="none" w:sz="0" w:space="0" w:color="auto"/>
        <w:right w:val="none" w:sz="0" w:space="0" w:color="auto"/>
      </w:divBdr>
    </w:div>
    <w:div w:id="794444567">
      <w:bodyDiv w:val="1"/>
      <w:marLeft w:val="0"/>
      <w:marRight w:val="0"/>
      <w:marTop w:val="0"/>
      <w:marBottom w:val="0"/>
      <w:divBdr>
        <w:top w:val="none" w:sz="0" w:space="0" w:color="auto"/>
        <w:left w:val="none" w:sz="0" w:space="0" w:color="auto"/>
        <w:bottom w:val="none" w:sz="0" w:space="0" w:color="auto"/>
        <w:right w:val="none" w:sz="0" w:space="0" w:color="auto"/>
      </w:divBdr>
    </w:div>
    <w:div w:id="860244477">
      <w:bodyDiv w:val="1"/>
      <w:marLeft w:val="0"/>
      <w:marRight w:val="0"/>
      <w:marTop w:val="0"/>
      <w:marBottom w:val="0"/>
      <w:divBdr>
        <w:top w:val="none" w:sz="0" w:space="0" w:color="auto"/>
        <w:left w:val="none" w:sz="0" w:space="0" w:color="auto"/>
        <w:bottom w:val="none" w:sz="0" w:space="0" w:color="auto"/>
        <w:right w:val="none" w:sz="0" w:space="0" w:color="auto"/>
      </w:divBdr>
    </w:div>
    <w:div w:id="938680352">
      <w:bodyDiv w:val="1"/>
      <w:marLeft w:val="0"/>
      <w:marRight w:val="0"/>
      <w:marTop w:val="0"/>
      <w:marBottom w:val="0"/>
      <w:divBdr>
        <w:top w:val="none" w:sz="0" w:space="0" w:color="auto"/>
        <w:left w:val="none" w:sz="0" w:space="0" w:color="auto"/>
        <w:bottom w:val="none" w:sz="0" w:space="0" w:color="auto"/>
        <w:right w:val="none" w:sz="0" w:space="0" w:color="auto"/>
      </w:divBdr>
    </w:div>
    <w:div w:id="940602127">
      <w:bodyDiv w:val="1"/>
      <w:marLeft w:val="0"/>
      <w:marRight w:val="0"/>
      <w:marTop w:val="0"/>
      <w:marBottom w:val="0"/>
      <w:divBdr>
        <w:top w:val="none" w:sz="0" w:space="0" w:color="auto"/>
        <w:left w:val="none" w:sz="0" w:space="0" w:color="auto"/>
        <w:bottom w:val="none" w:sz="0" w:space="0" w:color="auto"/>
        <w:right w:val="none" w:sz="0" w:space="0" w:color="auto"/>
      </w:divBdr>
      <w:divsChild>
        <w:div w:id="1015614690">
          <w:marLeft w:val="0"/>
          <w:marRight w:val="0"/>
          <w:marTop w:val="60"/>
          <w:marBottom w:val="60"/>
          <w:divBdr>
            <w:top w:val="none" w:sz="0" w:space="0" w:color="auto"/>
            <w:left w:val="none" w:sz="0" w:space="0" w:color="auto"/>
            <w:bottom w:val="none" w:sz="0" w:space="0" w:color="auto"/>
            <w:right w:val="none" w:sz="0" w:space="0" w:color="auto"/>
          </w:divBdr>
        </w:div>
        <w:div w:id="1173569050">
          <w:marLeft w:val="0"/>
          <w:marRight w:val="0"/>
          <w:marTop w:val="60"/>
          <w:marBottom w:val="60"/>
          <w:divBdr>
            <w:top w:val="none" w:sz="0" w:space="0" w:color="auto"/>
            <w:left w:val="none" w:sz="0" w:space="0" w:color="auto"/>
            <w:bottom w:val="none" w:sz="0" w:space="0" w:color="auto"/>
            <w:right w:val="none" w:sz="0" w:space="0" w:color="auto"/>
          </w:divBdr>
        </w:div>
        <w:div w:id="1737044358">
          <w:marLeft w:val="0"/>
          <w:marRight w:val="0"/>
          <w:marTop w:val="60"/>
          <w:marBottom w:val="60"/>
          <w:divBdr>
            <w:top w:val="none" w:sz="0" w:space="0" w:color="auto"/>
            <w:left w:val="none" w:sz="0" w:space="0" w:color="auto"/>
            <w:bottom w:val="none" w:sz="0" w:space="0" w:color="auto"/>
            <w:right w:val="none" w:sz="0" w:space="0" w:color="auto"/>
          </w:divBdr>
        </w:div>
      </w:divsChild>
    </w:div>
    <w:div w:id="1150057057">
      <w:bodyDiv w:val="1"/>
      <w:marLeft w:val="0"/>
      <w:marRight w:val="0"/>
      <w:marTop w:val="0"/>
      <w:marBottom w:val="0"/>
      <w:divBdr>
        <w:top w:val="none" w:sz="0" w:space="0" w:color="auto"/>
        <w:left w:val="none" w:sz="0" w:space="0" w:color="auto"/>
        <w:bottom w:val="none" w:sz="0" w:space="0" w:color="auto"/>
        <w:right w:val="none" w:sz="0" w:space="0" w:color="auto"/>
      </w:divBdr>
    </w:div>
    <w:div w:id="1164131117">
      <w:bodyDiv w:val="1"/>
      <w:marLeft w:val="0"/>
      <w:marRight w:val="0"/>
      <w:marTop w:val="0"/>
      <w:marBottom w:val="0"/>
      <w:divBdr>
        <w:top w:val="none" w:sz="0" w:space="0" w:color="auto"/>
        <w:left w:val="none" w:sz="0" w:space="0" w:color="auto"/>
        <w:bottom w:val="none" w:sz="0" w:space="0" w:color="auto"/>
        <w:right w:val="none" w:sz="0" w:space="0" w:color="auto"/>
      </w:divBdr>
    </w:div>
    <w:div w:id="1225530044">
      <w:bodyDiv w:val="1"/>
      <w:marLeft w:val="0"/>
      <w:marRight w:val="0"/>
      <w:marTop w:val="0"/>
      <w:marBottom w:val="0"/>
      <w:divBdr>
        <w:top w:val="none" w:sz="0" w:space="0" w:color="auto"/>
        <w:left w:val="none" w:sz="0" w:space="0" w:color="auto"/>
        <w:bottom w:val="none" w:sz="0" w:space="0" w:color="auto"/>
        <w:right w:val="none" w:sz="0" w:space="0" w:color="auto"/>
      </w:divBdr>
    </w:div>
    <w:div w:id="1241255871">
      <w:bodyDiv w:val="1"/>
      <w:marLeft w:val="0"/>
      <w:marRight w:val="0"/>
      <w:marTop w:val="0"/>
      <w:marBottom w:val="0"/>
      <w:divBdr>
        <w:top w:val="none" w:sz="0" w:space="0" w:color="auto"/>
        <w:left w:val="none" w:sz="0" w:space="0" w:color="auto"/>
        <w:bottom w:val="none" w:sz="0" w:space="0" w:color="auto"/>
        <w:right w:val="none" w:sz="0" w:space="0" w:color="auto"/>
      </w:divBdr>
    </w:div>
    <w:div w:id="1312253523">
      <w:bodyDiv w:val="1"/>
      <w:marLeft w:val="0"/>
      <w:marRight w:val="0"/>
      <w:marTop w:val="0"/>
      <w:marBottom w:val="0"/>
      <w:divBdr>
        <w:top w:val="none" w:sz="0" w:space="0" w:color="auto"/>
        <w:left w:val="none" w:sz="0" w:space="0" w:color="auto"/>
        <w:bottom w:val="none" w:sz="0" w:space="0" w:color="auto"/>
        <w:right w:val="none" w:sz="0" w:space="0" w:color="auto"/>
      </w:divBdr>
    </w:div>
    <w:div w:id="1369455698">
      <w:bodyDiv w:val="1"/>
      <w:marLeft w:val="0"/>
      <w:marRight w:val="0"/>
      <w:marTop w:val="0"/>
      <w:marBottom w:val="0"/>
      <w:divBdr>
        <w:top w:val="none" w:sz="0" w:space="0" w:color="auto"/>
        <w:left w:val="none" w:sz="0" w:space="0" w:color="auto"/>
        <w:bottom w:val="none" w:sz="0" w:space="0" w:color="auto"/>
        <w:right w:val="none" w:sz="0" w:space="0" w:color="auto"/>
      </w:divBdr>
      <w:divsChild>
        <w:div w:id="1910462467">
          <w:marLeft w:val="0"/>
          <w:marRight w:val="0"/>
          <w:marTop w:val="60"/>
          <w:marBottom w:val="60"/>
          <w:divBdr>
            <w:top w:val="none" w:sz="0" w:space="0" w:color="auto"/>
            <w:left w:val="none" w:sz="0" w:space="0" w:color="auto"/>
            <w:bottom w:val="none" w:sz="0" w:space="0" w:color="auto"/>
            <w:right w:val="none" w:sz="0" w:space="0" w:color="auto"/>
          </w:divBdr>
        </w:div>
        <w:div w:id="1888101747">
          <w:marLeft w:val="0"/>
          <w:marRight w:val="0"/>
          <w:marTop w:val="60"/>
          <w:marBottom w:val="60"/>
          <w:divBdr>
            <w:top w:val="none" w:sz="0" w:space="0" w:color="auto"/>
            <w:left w:val="none" w:sz="0" w:space="0" w:color="auto"/>
            <w:bottom w:val="none" w:sz="0" w:space="0" w:color="auto"/>
            <w:right w:val="none" w:sz="0" w:space="0" w:color="auto"/>
          </w:divBdr>
        </w:div>
        <w:div w:id="767775797">
          <w:marLeft w:val="0"/>
          <w:marRight w:val="0"/>
          <w:marTop w:val="60"/>
          <w:marBottom w:val="60"/>
          <w:divBdr>
            <w:top w:val="none" w:sz="0" w:space="0" w:color="auto"/>
            <w:left w:val="none" w:sz="0" w:space="0" w:color="auto"/>
            <w:bottom w:val="none" w:sz="0" w:space="0" w:color="auto"/>
            <w:right w:val="none" w:sz="0" w:space="0" w:color="auto"/>
          </w:divBdr>
        </w:div>
        <w:div w:id="390924999">
          <w:marLeft w:val="0"/>
          <w:marRight w:val="0"/>
          <w:marTop w:val="60"/>
          <w:marBottom w:val="60"/>
          <w:divBdr>
            <w:top w:val="none" w:sz="0" w:space="0" w:color="auto"/>
            <w:left w:val="none" w:sz="0" w:space="0" w:color="auto"/>
            <w:bottom w:val="none" w:sz="0" w:space="0" w:color="auto"/>
            <w:right w:val="none" w:sz="0" w:space="0" w:color="auto"/>
          </w:divBdr>
        </w:div>
        <w:div w:id="1920941958">
          <w:marLeft w:val="0"/>
          <w:marRight w:val="0"/>
          <w:marTop w:val="60"/>
          <w:marBottom w:val="60"/>
          <w:divBdr>
            <w:top w:val="none" w:sz="0" w:space="0" w:color="auto"/>
            <w:left w:val="none" w:sz="0" w:space="0" w:color="auto"/>
            <w:bottom w:val="none" w:sz="0" w:space="0" w:color="auto"/>
            <w:right w:val="none" w:sz="0" w:space="0" w:color="auto"/>
          </w:divBdr>
        </w:div>
      </w:divsChild>
    </w:div>
    <w:div w:id="1491100497">
      <w:bodyDiv w:val="1"/>
      <w:marLeft w:val="0"/>
      <w:marRight w:val="0"/>
      <w:marTop w:val="0"/>
      <w:marBottom w:val="0"/>
      <w:divBdr>
        <w:top w:val="none" w:sz="0" w:space="0" w:color="auto"/>
        <w:left w:val="none" w:sz="0" w:space="0" w:color="auto"/>
        <w:bottom w:val="none" w:sz="0" w:space="0" w:color="auto"/>
        <w:right w:val="none" w:sz="0" w:space="0" w:color="auto"/>
      </w:divBdr>
    </w:div>
    <w:div w:id="1564949030">
      <w:bodyDiv w:val="1"/>
      <w:marLeft w:val="0"/>
      <w:marRight w:val="0"/>
      <w:marTop w:val="0"/>
      <w:marBottom w:val="0"/>
      <w:divBdr>
        <w:top w:val="none" w:sz="0" w:space="0" w:color="auto"/>
        <w:left w:val="none" w:sz="0" w:space="0" w:color="auto"/>
        <w:bottom w:val="none" w:sz="0" w:space="0" w:color="auto"/>
        <w:right w:val="none" w:sz="0" w:space="0" w:color="auto"/>
      </w:divBdr>
    </w:div>
    <w:div w:id="1674607809">
      <w:bodyDiv w:val="1"/>
      <w:marLeft w:val="0"/>
      <w:marRight w:val="0"/>
      <w:marTop w:val="0"/>
      <w:marBottom w:val="0"/>
      <w:divBdr>
        <w:top w:val="none" w:sz="0" w:space="0" w:color="auto"/>
        <w:left w:val="none" w:sz="0" w:space="0" w:color="auto"/>
        <w:bottom w:val="none" w:sz="0" w:space="0" w:color="auto"/>
        <w:right w:val="none" w:sz="0" w:space="0" w:color="auto"/>
      </w:divBdr>
      <w:divsChild>
        <w:div w:id="597638360">
          <w:marLeft w:val="0"/>
          <w:marRight w:val="0"/>
          <w:marTop w:val="60"/>
          <w:marBottom w:val="60"/>
          <w:divBdr>
            <w:top w:val="none" w:sz="0" w:space="0" w:color="auto"/>
            <w:left w:val="none" w:sz="0" w:space="0" w:color="auto"/>
            <w:bottom w:val="none" w:sz="0" w:space="0" w:color="auto"/>
            <w:right w:val="none" w:sz="0" w:space="0" w:color="auto"/>
          </w:divBdr>
        </w:div>
        <w:div w:id="1123378279">
          <w:marLeft w:val="0"/>
          <w:marRight w:val="0"/>
          <w:marTop w:val="0"/>
          <w:marBottom w:val="0"/>
          <w:divBdr>
            <w:top w:val="none" w:sz="0" w:space="0" w:color="auto"/>
            <w:left w:val="none" w:sz="0" w:space="0" w:color="auto"/>
            <w:bottom w:val="none" w:sz="0" w:space="0" w:color="auto"/>
            <w:right w:val="none" w:sz="0" w:space="0" w:color="auto"/>
          </w:divBdr>
        </w:div>
        <w:div w:id="1758863519">
          <w:marLeft w:val="0"/>
          <w:marRight w:val="0"/>
          <w:marTop w:val="0"/>
          <w:marBottom w:val="0"/>
          <w:divBdr>
            <w:top w:val="none" w:sz="0" w:space="0" w:color="auto"/>
            <w:left w:val="none" w:sz="0" w:space="0" w:color="auto"/>
            <w:bottom w:val="none" w:sz="0" w:space="0" w:color="auto"/>
            <w:right w:val="none" w:sz="0" w:space="0" w:color="auto"/>
          </w:divBdr>
        </w:div>
        <w:div w:id="940604472">
          <w:marLeft w:val="0"/>
          <w:marRight w:val="0"/>
          <w:marTop w:val="60"/>
          <w:marBottom w:val="60"/>
          <w:divBdr>
            <w:top w:val="none" w:sz="0" w:space="0" w:color="auto"/>
            <w:left w:val="none" w:sz="0" w:space="0" w:color="auto"/>
            <w:bottom w:val="none" w:sz="0" w:space="0" w:color="auto"/>
            <w:right w:val="none" w:sz="0" w:space="0" w:color="auto"/>
          </w:divBdr>
        </w:div>
        <w:div w:id="404186215">
          <w:marLeft w:val="0"/>
          <w:marRight w:val="0"/>
          <w:marTop w:val="60"/>
          <w:marBottom w:val="60"/>
          <w:divBdr>
            <w:top w:val="none" w:sz="0" w:space="0" w:color="auto"/>
            <w:left w:val="none" w:sz="0" w:space="0" w:color="auto"/>
            <w:bottom w:val="none" w:sz="0" w:space="0" w:color="auto"/>
            <w:right w:val="none" w:sz="0" w:space="0" w:color="auto"/>
          </w:divBdr>
        </w:div>
        <w:div w:id="1654718915">
          <w:marLeft w:val="0"/>
          <w:marRight w:val="0"/>
          <w:marTop w:val="60"/>
          <w:marBottom w:val="60"/>
          <w:divBdr>
            <w:top w:val="none" w:sz="0" w:space="0" w:color="auto"/>
            <w:left w:val="none" w:sz="0" w:space="0" w:color="auto"/>
            <w:bottom w:val="none" w:sz="0" w:space="0" w:color="auto"/>
            <w:right w:val="none" w:sz="0" w:space="0" w:color="auto"/>
          </w:divBdr>
        </w:div>
        <w:div w:id="539169201">
          <w:marLeft w:val="0"/>
          <w:marRight w:val="0"/>
          <w:marTop w:val="60"/>
          <w:marBottom w:val="60"/>
          <w:divBdr>
            <w:top w:val="none" w:sz="0" w:space="0" w:color="auto"/>
            <w:left w:val="none" w:sz="0" w:space="0" w:color="auto"/>
            <w:bottom w:val="none" w:sz="0" w:space="0" w:color="auto"/>
            <w:right w:val="none" w:sz="0" w:space="0" w:color="auto"/>
          </w:divBdr>
        </w:div>
        <w:div w:id="647444421">
          <w:marLeft w:val="0"/>
          <w:marRight w:val="0"/>
          <w:marTop w:val="60"/>
          <w:marBottom w:val="60"/>
          <w:divBdr>
            <w:top w:val="none" w:sz="0" w:space="0" w:color="auto"/>
            <w:left w:val="none" w:sz="0" w:space="0" w:color="auto"/>
            <w:bottom w:val="none" w:sz="0" w:space="0" w:color="auto"/>
            <w:right w:val="none" w:sz="0" w:space="0" w:color="auto"/>
          </w:divBdr>
        </w:div>
        <w:div w:id="2114009122">
          <w:marLeft w:val="0"/>
          <w:marRight w:val="0"/>
          <w:marTop w:val="60"/>
          <w:marBottom w:val="60"/>
          <w:divBdr>
            <w:top w:val="none" w:sz="0" w:space="0" w:color="auto"/>
            <w:left w:val="none" w:sz="0" w:space="0" w:color="auto"/>
            <w:bottom w:val="none" w:sz="0" w:space="0" w:color="auto"/>
            <w:right w:val="none" w:sz="0" w:space="0" w:color="auto"/>
          </w:divBdr>
        </w:div>
        <w:div w:id="170219781">
          <w:marLeft w:val="0"/>
          <w:marRight w:val="0"/>
          <w:marTop w:val="60"/>
          <w:marBottom w:val="60"/>
          <w:divBdr>
            <w:top w:val="none" w:sz="0" w:space="0" w:color="auto"/>
            <w:left w:val="none" w:sz="0" w:space="0" w:color="auto"/>
            <w:bottom w:val="none" w:sz="0" w:space="0" w:color="auto"/>
            <w:right w:val="none" w:sz="0" w:space="0" w:color="auto"/>
          </w:divBdr>
        </w:div>
        <w:div w:id="893004855">
          <w:marLeft w:val="0"/>
          <w:marRight w:val="0"/>
          <w:marTop w:val="60"/>
          <w:marBottom w:val="60"/>
          <w:divBdr>
            <w:top w:val="none" w:sz="0" w:space="0" w:color="auto"/>
            <w:left w:val="none" w:sz="0" w:space="0" w:color="auto"/>
            <w:bottom w:val="none" w:sz="0" w:space="0" w:color="auto"/>
            <w:right w:val="none" w:sz="0" w:space="0" w:color="auto"/>
          </w:divBdr>
        </w:div>
        <w:div w:id="1039428566">
          <w:marLeft w:val="0"/>
          <w:marRight w:val="0"/>
          <w:marTop w:val="60"/>
          <w:marBottom w:val="60"/>
          <w:divBdr>
            <w:top w:val="none" w:sz="0" w:space="0" w:color="auto"/>
            <w:left w:val="none" w:sz="0" w:space="0" w:color="auto"/>
            <w:bottom w:val="none" w:sz="0" w:space="0" w:color="auto"/>
            <w:right w:val="none" w:sz="0" w:space="0" w:color="auto"/>
          </w:divBdr>
        </w:div>
      </w:divsChild>
    </w:div>
    <w:div w:id="1688628727">
      <w:bodyDiv w:val="1"/>
      <w:marLeft w:val="0"/>
      <w:marRight w:val="0"/>
      <w:marTop w:val="0"/>
      <w:marBottom w:val="0"/>
      <w:divBdr>
        <w:top w:val="none" w:sz="0" w:space="0" w:color="auto"/>
        <w:left w:val="none" w:sz="0" w:space="0" w:color="auto"/>
        <w:bottom w:val="none" w:sz="0" w:space="0" w:color="auto"/>
        <w:right w:val="none" w:sz="0" w:space="0" w:color="auto"/>
      </w:divBdr>
    </w:div>
    <w:div w:id="1688942535">
      <w:bodyDiv w:val="1"/>
      <w:marLeft w:val="0"/>
      <w:marRight w:val="0"/>
      <w:marTop w:val="0"/>
      <w:marBottom w:val="0"/>
      <w:divBdr>
        <w:top w:val="none" w:sz="0" w:space="0" w:color="auto"/>
        <w:left w:val="none" w:sz="0" w:space="0" w:color="auto"/>
        <w:bottom w:val="none" w:sz="0" w:space="0" w:color="auto"/>
        <w:right w:val="none" w:sz="0" w:space="0" w:color="auto"/>
      </w:divBdr>
    </w:div>
    <w:div w:id="1699886679">
      <w:bodyDiv w:val="1"/>
      <w:marLeft w:val="0"/>
      <w:marRight w:val="0"/>
      <w:marTop w:val="0"/>
      <w:marBottom w:val="0"/>
      <w:divBdr>
        <w:top w:val="none" w:sz="0" w:space="0" w:color="auto"/>
        <w:left w:val="none" w:sz="0" w:space="0" w:color="auto"/>
        <w:bottom w:val="none" w:sz="0" w:space="0" w:color="auto"/>
        <w:right w:val="none" w:sz="0" w:space="0" w:color="auto"/>
      </w:divBdr>
    </w:div>
    <w:div w:id="1726566916">
      <w:bodyDiv w:val="1"/>
      <w:marLeft w:val="0"/>
      <w:marRight w:val="0"/>
      <w:marTop w:val="0"/>
      <w:marBottom w:val="0"/>
      <w:divBdr>
        <w:top w:val="none" w:sz="0" w:space="0" w:color="auto"/>
        <w:left w:val="none" w:sz="0" w:space="0" w:color="auto"/>
        <w:bottom w:val="none" w:sz="0" w:space="0" w:color="auto"/>
        <w:right w:val="none" w:sz="0" w:space="0" w:color="auto"/>
      </w:divBdr>
      <w:divsChild>
        <w:div w:id="669060183">
          <w:marLeft w:val="0"/>
          <w:marRight w:val="0"/>
          <w:marTop w:val="60"/>
          <w:marBottom w:val="60"/>
          <w:divBdr>
            <w:top w:val="none" w:sz="0" w:space="0" w:color="auto"/>
            <w:left w:val="none" w:sz="0" w:space="0" w:color="auto"/>
            <w:bottom w:val="none" w:sz="0" w:space="0" w:color="auto"/>
            <w:right w:val="none" w:sz="0" w:space="0" w:color="auto"/>
          </w:divBdr>
        </w:div>
        <w:div w:id="728117500">
          <w:marLeft w:val="0"/>
          <w:marRight w:val="0"/>
          <w:marTop w:val="60"/>
          <w:marBottom w:val="60"/>
          <w:divBdr>
            <w:top w:val="none" w:sz="0" w:space="0" w:color="auto"/>
            <w:left w:val="none" w:sz="0" w:space="0" w:color="auto"/>
            <w:bottom w:val="none" w:sz="0" w:space="0" w:color="auto"/>
            <w:right w:val="none" w:sz="0" w:space="0" w:color="auto"/>
          </w:divBdr>
        </w:div>
        <w:div w:id="1939560324">
          <w:marLeft w:val="0"/>
          <w:marRight w:val="0"/>
          <w:marTop w:val="60"/>
          <w:marBottom w:val="60"/>
          <w:divBdr>
            <w:top w:val="none" w:sz="0" w:space="0" w:color="auto"/>
            <w:left w:val="none" w:sz="0" w:space="0" w:color="auto"/>
            <w:bottom w:val="none" w:sz="0" w:space="0" w:color="auto"/>
            <w:right w:val="none" w:sz="0" w:space="0" w:color="auto"/>
          </w:divBdr>
        </w:div>
        <w:div w:id="1953592300">
          <w:marLeft w:val="0"/>
          <w:marRight w:val="0"/>
          <w:marTop w:val="60"/>
          <w:marBottom w:val="60"/>
          <w:divBdr>
            <w:top w:val="none" w:sz="0" w:space="0" w:color="auto"/>
            <w:left w:val="none" w:sz="0" w:space="0" w:color="auto"/>
            <w:bottom w:val="none" w:sz="0" w:space="0" w:color="auto"/>
            <w:right w:val="none" w:sz="0" w:space="0" w:color="auto"/>
          </w:divBdr>
        </w:div>
        <w:div w:id="1424494520">
          <w:marLeft w:val="0"/>
          <w:marRight w:val="0"/>
          <w:marTop w:val="60"/>
          <w:marBottom w:val="60"/>
          <w:divBdr>
            <w:top w:val="none" w:sz="0" w:space="0" w:color="auto"/>
            <w:left w:val="none" w:sz="0" w:space="0" w:color="auto"/>
            <w:bottom w:val="none" w:sz="0" w:space="0" w:color="auto"/>
            <w:right w:val="none" w:sz="0" w:space="0" w:color="auto"/>
          </w:divBdr>
        </w:div>
      </w:divsChild>
    </w:div>
    <w:div w:id="1844736131">
      <w:bodyDiv w:val="1"/>
      <w:marLeft w:val="0"/>
      <w:marRight w:val="0"/>
      <w:marTop w:val="0"/>
      <w:marBottom w:val="0"/>
      <w:divBdr>
        <w:top w:val="none" w:sz="0" w:space="0" w:color="auto"/>
        <w:left w:val="none" w:sz="0" w:space="0" w:color="auto"/>
        <w:bottom w:val="none" w:sz="0" w:space="0" w:color="auto"/>
        <w:right w:val="none" w:sz="0" w:space="0" w:color="auto"/>
      </w:divBdr>
    </w:div>
    <w:div w:id="1848980774">
      <w:bodyDiv w:val="1"/>
      <w:marLeft w:val="0"/>
      <w:marRight w:val="0"/>
      <w:marTop w:val="0"/>
      <w:marBottom w:val="0"/>
      <w:divBdr>
        <w:top w:val="none" w:sz="0" w:space="0" w:color="auto"/>
        <w:left w:val="none" w:sz="0" w:space="0" w:color="auto"/>
        <w:bottom w:val="none" w:sz="0" w:space="0" w:color="auto"/>
        <w:right w:val="none" w:sz="0" w:space="0" w:color="auto"/>
      </w:divBdr>
    </w:div>
    <w:div w:id="1940211078">
      <w:bodyDiv w:val="1"/>
      <w:marLeft w:val="0"/>
      <w:marRight w:val="0"/>
      <w:marTop w:val="0"/>
      <w:marBottom w:val="0"/>
      <w:divBdr>
        <w:top w:val="none" w:sz="0" w:space="0" w:color="auto"/>
        <w:left w:val="none" w:sz="0" w:space="0" w:color="auto"/>
        <w:bottom w:val="none" w:sz="0" w:space="0" w:color="auto"/>
        <w:right w:val="none" w:sz="0" w:space="0" w:color="auto"/>
      </w:divBdr>
      <w:divsChild>
        <w:div w:id="516620791">
          <w:marLeft w:val="0"/>
          <w:marRight w:val="0"/>
          <w:marTop w:val="60"/>
          <w:marBottom w:val="60"/>
          <w:divBdr>
            <w:top w:val="none" w:sz="0" w:space="0" w:color="auto"/>
            <w:left w:val="none" w:sz="0" w:space="0" w:color="auto"/>
            <w:bottom w:val="none" w:sz="0" w:space="0" w:color="auto"/>
            <w:right w:val="none" w:sz="0" w:space="0" w:color="auto"/>
          </w:divBdr>
        </w:div>
      </w:divsChild>
    </w:div>
    <w:div w:id="1962606773">
      <w:bodyDiv w:val="1"/>
      <w:marLeft w:val="0"/>
      <w:marRight w:val="0"/>
      <w:marTop w:val="0"/>
      <w:marBottom w:val="0"/>
      <w:divBdr>
        <w:top w:val="none" w:sz="0" w:space="0" w:color="auto"/>
        <w:left w:val="none" w:sz="0" w:space="0" w:color="auto"/>
        <w:bottom w:val="none" w:sz="0" w:space="0" w:color="auto"/>
        <w:right w:val="none" w:sz="0" w:space="0" w:color="auto"/>
      </w:divBdr>
      <w:divsChild>
        <w:div w:id="1410620594">
          <w:marLeft w:val="0"/>
          <w:marRight w:val="0"/>
          <w:marTop w:val="60"/>
          <w:marBottom w:val="60"/>
          <w:divBdr>
            <w:top w:val="none" w:sz="0" w:space="0" w:color="auto"/>
            <w:left w:val="none" w:sz="0" w:space="0" w:color="auto"/>
            <w:bottom w:val="none" w:sz="0" w:space="0" w:color="auto"/>
            <w:right w:val="none" w:sz="0" w:space="0" w:color="auto"/>
          </w:divBdr>
        </w:div>
        <w:div w:id="1085302160">
          <w:marLeft w:val="0"/>
          <w:marRight w:val="0"/>
          <w:marTop w:val="60"/>
          <w:marBottom w:val="60"/>
          <w:divBdr>
            <w:top w:val="none" w:sz="0" w:space="0" w:color="auto"/>
            <w:left w:val="none" w:sz="0" w:space="0" w:color="auto"/>
            <w:bottom w:val="none" w:sz="0" w:space="0" w:color="auto"/>
            <w:right w:val="none" w:sz="0" w:space="0" w:color="auto"/>
          </w:divBdr>
        </w:div>
        <w:div w:id="2126271797">
          <w:marLeft w:val="0"/>
          <w:marRight w:val="0"/>
          <w:marTop w:val="60"/>
          <w:marBottom w:val="60"/>
          <w:divBdr>
            <w:top w:val="none" w:sz="0" w:space="0" w:color="auto"/>
            <w:left w:val="none" w:sz="0" w:space="0" w:color="auto"/>
            <w:bottom w:val="none" w:sz="0" w:space="0" w:color="auto"/>
            <w:right w:val="none" w:sz="0" w:space="0" w:color="auto"/>
          </w:divBdr>
        </w:div>
        <w:div w:id="229461622">
          <w:marLeft w:val="0"/>
          <w:marRight w:val="0"/>
          <w:marTop w:val="60"/>
          <w:marBottom w:val="60"/>
          <w:divBdr>
            <w:top w:val="none" w:sz="0" w:space="0" w:color="auto"/>
            <w:left w:val="none" w:sz="0" w:space="0" w:color="auto"/>
            <w:bottom w:val="none" w:sz="0" w:space="0" w:color="auto"/>
            <w:right w:val="none" w:sz="0" w:space="0" w:color="auto"/>
          </w:divBdr>
        </w:div>
        <w:div w:id="719476041">
          <w:marLeft w:val="0"/>
          <w:marRight w:val="0"/>
          <w:marTop w:val="60"/>
          <w:marBottom w:val="60"/>
          <w:divBdr>
            <w:top w:val="none" w:sz="0" w:space="0" w:color="auto"/>
            <w:left w:val="none" w:sz="0" w:space="0" w:color="auto"/>
            <w:bottom w:val="none" w:sz="0" w:space="0" w:color="auto"/>
            <w:right w:val="none" w:sz="0" w:space="0" w:color="auto"/>
          </w:divBdr>
        </w:div>
      </w:divsChild>
    </w:div>
    <w:div w:id="2068334709">
      <w:bodyDiv w:val="1"/>
      <w:marLeft w:val="0"/>
      <w:marRight w:val="0"/>
      <w:marTop w:val="0"/>
      <w:marBottom w:val="0"/>
      <w:divBdr>
        <w:top w:val="none" w:sz="0" w:space="0" w:color="auto"/>
        <w:left w:val="none" w:sz="0" w:space="0" w:color="auto"/>
        <w:bottom w:val="none" w:sz="0" w:space="0" w:color="auto"/>
        <w:right w:val="none" w:sz="0" w:space="0" w:color="auto"/>
      </w:divBdr>
    </w:div>
    <w:div w:id="2080908128">
      <w:bodyDiv w:val="1"/>
      <w:marLeft w:val="0"/>
      <w:marRight w:val="0"/>
      <w:marTop w:val="0"/>
      <w:marBottom w:val="0"/>
      <w:divBdr>
        <w:top w:val="none" w:sz="0" w:space="0" w:color="auto"/>
        <w:left w:val="none" w:sz="0" w:space="0" w:color="auto"/>
        <w:bottom w:val="none" w:sz="0" w:space="0" w:color="auto"/>
        <w:right w:val="none" w:sz="0" w:space="0" w:color="auto"/>
      </w:divBdr>
    </w:div>
    <w:div w:id="2085058702">
      <w:bodyDiv w:val="1"/>
      <w:marLeft w:val="0"/>
      <w:marRight w:val="0"/>
      <w:marTop w:val="0"/>
      <w:marBottom w:val="0"/>
      <w:divBdr>
        <w:top w:val="none" w:sz="0" w:space="0" w:color="auto"/>
        <w:left w:val="none" w:sz="0" w:space="0" w:color="auto"/>
        <w:bottom w:val="none" w:sz="0" w:space="0" w:color="auto"/>
        <w:right w:val="none" w:sz="0" w:space="0" w:color="auto"/>
      </w:divBdr>
    </w:div>
    <w:div w:id="213609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u.wikipedia.org/wiki/URL" TargetMode="External"/><Relationship Id="rId21" Type="http://schemas.openxmlformats.org/officeDocument/2006/relationships/hyperlink" Target="https://hu.wikipedia.org/wiki/HTML-elem" TargetMode="External"/><Relationship Id="rId42" Type="http://schemas.openxmlformats.org/officeDocument/2006/relationships/hyperlink" Target="https://hu.wikipedia.org/wiki/Weblap" TargetMode="External"/><Relationship Id="rId47" Type="http://schemas.openxmlformats.org/officeDocument/2006/relationships/hyperlink" Target="https://hu.wikipedia.org/wiki/Nemzetk%C3%B6zi_Szabv%C3%A1ny%C3%BCgyi_Szervezet" TargetMode="External"/><Relationship Id="rId63" Type="http://schemas.openxmlformats.org/officeDocument/2006/relationships/hyperlink" Target="https://hu.wikipedia.org/w/index.php?title=Cscript.exe&amp;action=edit&amp;redlink=1" TargetMode="External"/><Relationship Id="rId68" Type="http://schemas.openxmlformats.org/officeDocument/2006/relationships/fontTable" Target="fontTable.xml"/><Relationship Id="rId7" Type="http://schemas.openxmlformats.org/officeDocument/2006/relationships/hyperlink" Target="https://hu.wikipedia.org/wiki/World_Wide_Web_Consortium" TargetMode="External"/><Relationship Id="rId2" Type="http://schemas.openxmlformats.org/officeDocument/2006/relationships/styles" Target="styles.xml"/><Relationship Id="rId16" Type="http://schemas.openxmlformats.org/officeDocument/2006/relationships/hyperlink" Target="https://hu.wikipedia.org/wiki/Mozilla_Thunderbird" TargetMode="External"/><Relationship Id="rId29" Type="http://schemas.openxmlformats.org/officeDocument/2006/relationships/hyperlink" Target="https://hu.wikipedia.org/wiki/XHTML" TargetMode="External"/><Relationship Id="rId11" Type="http://schemas.openxmlformats.org/officeDocument/2006/relationships/hyperlink" Target="https://hu.wikipedia.org/wiki/XML" TargetMode="External"/><Relationship Id="rId24" Type="http://schemas.openxmlformats.org/officeDocument/2006/relationships/hyperlink" Target="https://hu.wikipedia.org/wiki/Hipersz%C3%B6veg" TargetMode="External"/><Relationship Id="rId32" Type="http://schemas.openxmlformats.org/officeDocument/2006/relationships/hyperlink" Target="https://hu.wikipedia.org/wiki/XUL" TargetMode="External"/><Relationship Id="rId37" Type="http://schemas.openxmlformats.org/officeDocument/2006/relationships/hyperlink" Target="https://hu.wikipedia.org/wiki/Webb%C3%B6ng%C3%A9sz%C5%91" TargetMode="External"/><Relationship Id="rId40" Type="http://schemas.openxmlformats.org/officeDocument/2006/relationships/hyperlink" Target="https://hu.wikipedia.org/wiki/Objektumorient%C3%A1lt_programoz%C3%A1s" TargetMode="External"/><Relationship Id="rId45" Type="http://schemas.openxmlformats.org/officeDocument/2006/relationships/hyperlink" Target="https://hu.wikipedia.org/wiki/Ecma_International" TargetMode="External"/><Relationship Id="rId53" Type="http://schemas.openxmlformats.org/officeDocument/2006/relationships/hyperlink" Target="https://hu.wikipedia.org/wiki/JavaScript" TargetMode="External"/><Relationship Id="rId58" Type="http://schemas.openxmlformats.org/officeDocument/2006/relationships/hyperlink" Target="https://hu.wikipedia.org/wiki/Dokumentumszerkeszt%C5%91" TargetMode="External"/><Relationship Id="rId66" Type="http://schemas.openxmlformats.org/officeDocument/2006/relationships/hyperlink" Target="https://react.dev/" TargetMode="External"/><Relationship Id="rId5" Type="http://schemas.openxmlformats.org/officeDocument/2006/relationships/hyperlink" Target="https://hu.wikipedia.org/wiki/Jel%C3%B6l%C5%91nyelv" TargetMode="External"/><Relationship Id="rId61" Type="http://schemas.openxmlformats.org/officeDocument/2006/relationships/hyperlink" Target="https://hu.wikipedia.org/wiki/Windows" TargetMode="External"/><Relationship Id="rId19" Type="http://schemas.openxmlformats.org/officeDocument/2006/relationships/hyperlink" Target="https://hu.wikipedia.org/w/index.php?title=Claws_Mail&amp;action=edit&amp;redlink=1" TargetMode="External"/><Relationship Id="rId14" Type="http://schemas.openxmlformats.org/officeDocument/2006/relationships/hyperlink" Target="https://hu.wikipedia.org/wiki/Braille-%C3%ADr%C3%A1s" TargetMode="External"/><Relationship Id="rId22" Type="http://schemas.openxmlformats.org/officeDocument/2006/relationships/hyperlink" Target="https://hu.wikipedia.org/wiki/CSS" TargetMode="External"/><Relationship Id="rId27" Type="http://schemas.openxmlformats.org/officeDocument/2006/relationships/hyperlink" Target="https://hu.wikipedia.org/w/index.php?title=St%C3%ADlusle%C3%ADr%C3%B3_nyelv&amp;action=edit&amp;redlink=1" TargetMode="External"/><Relationship Id="rId30" Type="http://schemas.openxmlformats.org/officeDocument/2006/relationships/hyperlink" Target="https://hu.wikipedia.org/wiki/XML" TargetMode="External"/><Relationship Id="rId35" Type="http://schemas.openxmlformats.org/officeDocument/2006/relationships/hyperlink" Target="https://hu.wikipedia.org/w/index.php?title=Besz%C3%A9dszintetiz%C3%A1tor&amp;action=edit&amp;redlink=1" TargetMode="External"/><Relationship Id="rId43" Type="http://schemas.openxmlformats.org/officeDocument/2006/relationships/hyperlink" Target="https://hu.wikipedia.org/w/index.php?title=TypeScript&amp;action=edit&amp;redlink=1" TargetMode="External"/><Relationship Id="rId48" Type="http://schemas.openxmlformats.org/officeDocument/2006/relationships/hyperlink" Target="https://hu.wikipedia.org/wiki/Microsoft" TargetMode="External"/><Relationship Id="rId56" Type="http://schemas.openxmlformats.org/officeDocument/2006/relationships/hyperlink" Target="https://hu.wikipedia.org/wiki/HTML" TargetMode="External"/><Relationship Id="rId64" Type="http://schemas.openxmlformats.org/officeDocument/2006/relationships/hyperlink" Target="https://hu.wikipedia.org/wiki/HTML" TargetMode="External"/><Relationship Id="rId69" Type="http://schemas.openxmlformats.org/officeDocument/2006/relationships/theme" Target="theme/theme1.xml"/><Relationship Id="rId8" Type="http://schemas.openxmlformats.org/officeDocument/2006/relationships/hyperlink" Target="https://hu.wikipedia.org/wiki/Standard_Generalized_Markup_Language" TargetMode="External"/><Relationship Id="rId51" Type="http://schemas.openxmlformats.org/officeDocument/2006/relationships/hyperlink" Target="https://hu.wikipedia.org/w/index.php?title=JScript&amp;action=edit&amp;redlink=1" TargetMode="External"/><Relationship Id="rId3" Type="http://schemas.openxmlformats.org/officeDocument/2006/relationships/settings" Target="settings.xml"/><Relationship Id="rId12" Type="http://schemas.openxmlformats.org/officeDocument/2006/relationships/hyperlink" Target="https://hu.wikipedia.org/wiki/Sz%C3%A1m%C3%ADt%C3%B3g%C3%A9p" TargetMode="External"/><Relationship Id="rId17" Type="http://schemas.openxmlformats.org/officeDocument/2006/relationships/hyperlink" Target="https://hu.wikipedia.org/wiki/Microsoft_Outlook" TargetMode="External"/><Relationship Id="rId25" Type="http://schemas.openxmlformats.org/officeDocument/2006/relationships/hyperlink" Target="https://hu.wikipedia.org/" TargetMode="External"/><Relationship Id="rId33" Type="http://schemas.openxmlformats.org/officeDocument/2006/relationships/hyperlink" Target="https://hu.wikipedia.org/wiki/Weblap" TargetMode="External"/><Relationship Id="rId38" Type="http://schemas.openxmlformats.org/officeDocument/2006/relationships/hyperlink" Target="https://hu.wikipedia.org/wiki/Szintaxis_(programoz%C3%A1si_nyelvek)" TargetMode="External"/><Relationship Id="rId46" Type="http://schemas.openxmlformats.org/officeDocument/2006/relationships/hyperlink" Target="https://hu.wikipedia.org/wiki/ECMAScript" TargetMode="External"/><Relationship Id="rId59" Type="http://schemas.openxmlformats.org/officeDocument/2006/relationships/hyperlink" Target="https://hu.wikipedia.org/wiki/Webb%C3%B6ng%C3%A9sz%C5%91" TargetMode="External"/><Relationship Id="rId67" Type="http://schemas.openxmlformats.org/officeDocument/2006/relationships/hyperlink" Target="https://getbootstrap.com/" TargetMode="External"/><Relationship Id="rId20" Type="http://schemas.openxmlformats.org/officeDocument/2006/relationships/hyperlink" Target="https://hu.wikipedia.org/wiki/Mobiltelefon" TargetMode="External"/><Relationship Id="rId41" Type="http://schemas.openxmlformats.org/officeDocument/2006/relationships/hyperlink" Target="https://hu.wikipedia.org/wiki/Interpreteres_nyelvek" TargetMode="External"/><Relationship Id="rId54" Type="http://schemas.openxmlformats.org/officeDocument/2006/relationships/hyperlink" Target="https://hu.wikipedia.org/wiki/JavaScript" TargetMode="External"/><Relationship Id="rId62" Type="http://schemas.openxmlformats.org/officeDocument/2006/relationships/hyperlink" Target="https://hu.wikipedia.org/w/index.php?title=Wscript.exe&amp;action=edit&amp;redlink=1" TargetMode="External"/><Relationship Id="rId1" Type="http://schemas.openxmlformats.org/officeDocument/2006/relationships/numbering" Target="numbering.xml"/><Relationship Id="rId6" Type="http://schemas.openxmlformats.org/officeDocument/2006/relationships/hyperlink" Target="https://hu.wikipedia.org/wiki/Weblap" TargetMode="External"/><Relationship Id="rId15" Type="http://schemas.openxmlformats.org/officeDocument/2006/relationships/hyperlink" Target="https://hu.wikipedia.org/w/index.php?title=Levelez%C5%91_program&amp;action=edit&amp;redlink=1" TargetMode="External"/><Relationship Id="rId23" Type="http://schemas.openxmlformats.org/officeDocument/2006/relationships/hyperlink" Target="https://hu.wikipedia.org/wiki/CSS" TargetMode="External"/><Relationship Id="rId28" Type="http://schemas.openxmlformats.org/officeDocument/2006/relationships/hyperlink" Target="https://hu.wikipedia.org/wiki/HTML" TargetMode="External"/><Relationship Id="rId36" Type="http://schemas.openxmlformats.org/officeDocument/2006/relationships/hyperlink" Target="https://hu.wikipedia.org/wiki/Braille-%C3%ADr%C3%A1s" TargetMode="External"/><Relationship Id="rId49" Type="http://schemas.openxmlformats.org/officeDocument/2006/relationships/hyperlink" Target="https://hu.wikipedia.org/wiki/Internet_Explorer" TargetMode="External"/><Relationship Id="rId57" Type="http://schemas.openxmlformats.org/officeDocument/2006/relationships/hyperlink" Target="https://hu.wikipedia.org/wiki/Sz%C3%B6vegszerkeszt%C5%91" TargetMode="External"/><Relationship Id="rId10" Type="http://schemas.openxmlformats.org/officeDocument/2006/relationships/hyperlink" Target="https://hu.wikipedia.org/wiki/HTML" TargetMode="External"/><Relationship Id="rId31" Type="http://schemas.openxmlformats.org/officeDocument/2006/relationships/hyperlink" Target="https://hu.wikipedia.org/wiki/SVG" TargetMode="External"/><Relationship Id="rId44" Type="http://schemas.openxmlformats.org/officeDocument/2006/relationships/hyperlink" Target="https://hu.wikipedia.org/wiki/Java_(programoz%C3%A1si_nyelv)" TargetMode="External"/><Relationship Id="rId52" Type="http://schemas.openxmlformats.org/officeDocument/2006/relationships/hyperlink" Target="https://hu.wikipedia.org/wiki/JavaScript" TargetMode="External"/><Relationship Id="rId60" Type="http://schemas.openxmlformats.org/officeDocument/2006/relationships/hyperlink" Target="https://hu.wikipedia.org/wiki/JavaScript-motor" TargetMode="External"/><Relationship Id="rId65" Type="http://schemas.openxmlformats.org/officeDocument/2006/relationships/hyperlink" Target="https://hu.wikipedia.org/wiki/JavaScript" TargetMode="External"/><Relationship Id="rId4" Type="http://schemas.openxmlformats.org/officeDocument/2006/relationships/webSettings" Target="webSettings.xml"/><Relationship Id="rId9" Type="http://schemas.openxmlformats.org/officeDocument/2006/relationships/hyperlink" Target="https://hu.wikipedia.org/wiki/Jel%C3%B6l%C5%91nyelv" TargetMode="External"/><Relationship Id="rId13" Type="http://schemas.openxmlformats.org/officeDocument/2006/relationships/hyperlink" Target="https://hu.wikipedia.org/wiki/Webb%C3%B6ng%C3%A9sz%C5%91" TargetMode="External"/><Relationship Id="rId18" Type="http://schemas.openxmlformats.org/officeDocument/2006/relationships/hyperlink" Target="https://hu.wikipedia.org/w/index.php?title=Eudora&amp;action=edit&amp;redlink=1" TargetMode="External"/><Relationship Id="rId39" Type="http://schemas.openxmlformats.org/officeDocument/2006/relationships/hyperlink" Target="https://hu.wikipedia.org/wiki/Programoz%C3%A1si_nyelv" TargetMode="External"/><Relationship Id="rId34" Type="http://schemas.openxmlformats.org/officeDocument/2006/relationships/hyperlink" Target="https://hu.wikipedia.org/wiki/Weblap-haszn%C3%A1lhat%C3%B3s%C3%A1g" TargetMode="External"/><Relationship Id="rId50" Type="http://schemas.openxmlformats.org/officeDocument/2006/relationships/hyperlink" Target="https://hu.wikipedia.org/wiki/Netscape_Navigator" TargetMode="External"/><Relationship Id="rId55" Type="http://schemas.openxmlformats.org/officeDocument/2006/relationships/hyperlink" Target="https://hu.wikipedia.org/wiki/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2528</Words>
  <Characters>17447</Characters>
  <Application>Microsoft Office Word</Application>
  <DocSecurity>0</DocSecurity>
  <Lines>145</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Vizsga</dc:creator>
  <cp:keywords/>
  <dc:description/>
  <cp:lastModifiedBy>Vizsga</cp:lastModifiedBy>
  <cp:revision>35</cp:revision>
  <dcterms:created xsi:type="dcterms:W3CDTF">2024-12-02T06:29:00Z</dcterms:created>
  <dcterms:modified xsi:type="dcterms:W3CDTF">2024-12-02T09:53:00Z</dcterms:modified>
</cp:coreProperties>
</file>